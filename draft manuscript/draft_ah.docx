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03413" w14:textId="6CCB2571" w:rsidR="002B6661" w:rsidRPr="002B6661" w:rsidDel="00AF5DCC" w:rsidRDefault="002B6661">
      <w:pPr>
        <w:rPr>
          <w:del w:id="0" w:author="Howe, Adina [ABE]" w:date="2019-04-01T13:32:00Z"/>
        </w:rPr>
      </w:pPr>
      <w:r w:rsidRPr="002B6661">
        <w:t xml:space="preserve">Agricultural output of crops with high nutrient demand (e.g., maize) requires soils to be amended with nitrogen fertilizers for economical production. </w:t>
      </w:r>
      <w:ins w:id="1" w:author="Howe, Adina [ABE]" w:date="2019-04-01T13:42:00Z">
        <w:r w:rsidR="003D00A7">
          <w:t xml:space="preserve"> </w:t>
        </w:r>
        <w:r w:rsidR="003D00A7" w:rsidRPr="001A3D4B">
          <w:t xml:space="preserve">Plants require mineral nitrogen for </w:t>
        </w:r>
        <w:proofErr w:type="gramStart"/>
        <w:r w:rsidR="003D00A7" w:rsidRPr="001A3D4B">
          <w:t>growth</w:t>
        </w:r>
        <w:r w:rsidR="003D00A7">
          <w:t>,</w:t>
        </w:r>
        <w:r w:rsidR="003D00A7" w:rsidRPr="001A3D4B">
          <w:t xml:space="preserve"> and</w:t>
        </w:r>
        <w:proofErr w:type="gramEnd"/>
        <w:r w:rsidR="003D00A7" w:rsidRPr="001A3D4B">
          <w:t xml:space="preserve"> cycling nitrogen between organic and mineral forms is a crucial process to understand</w:t>
        </w:r>
        <w:r w:rsidR="003D00A7">
          <w:t xml:space="preserve"> for ag</w:t>
        </w:r>
      </w:ins>
      <w:ins w:id="2" w:author="Howe, Adina [ABE]" w:date="2019-04-01T13:43:00Z">
        <w:r w:rsidR="003D00A7">
          <w:t>ricultural management</w:t>
        </w:r>
      </w:ins>
      <w:ins w:id="3" w:author="Howe, Adina [ABE]" w:date="2019-04-01T13:42:00Z">
        <w:r w:rsidR="003D00A7" w:rsidRPr="001A3D4B">
          <w:t>.</w:t>
        </w:r>
      </w:ins>
      <w:ins w:id="4" w:author="Howe, Adina [ABE]" w:date="2019-04-01T13:43:00Z">
        <w:r w:rsidR="003D00A7">
          <w:t xml:space="preserve">  </w:t>
        </w:r>
      </w:ins>
      <w:r w:rsidRPr="002B6661">
        <w:t xml:space="preserve">Following the green revolution and development of the ability to synthesize mineral fertilizers, agricultural output has increased significantly to feed the growth of the human population. This increase in </w:t>
      </w:r>
      <w:r>
        <w:t xml:space="preserve">production is paralleled by increased </w:t>
      </w:r>
      <w:r w:rsidRPr="002B6661">
        <w:t>mineral fertilizer usage and agricultural output</w:t>
      </w:r>
      <w:r>
        <w:t>,</w:t>
      </w:r>
      <w:r w:rsidRPr="002B6661">
        <w:t xml:space="preserve"> </w:t>
      </w:r>
      <w:r>
        <w:t>with</w:t>
      </w:r>
      <w:r w:rsidRPr="002B6661">
        <w:t xml:space="preserve"> environmental side effects.</w:t>
      </w:r>
      <w:ins w:id="5" w:author="Howe, Adina [ABE]" w:date="2019-04-01T13:35:00Z">
        <w:r w:rsidR="002202A3">
          <w:t xml:space="preserve">  Not only does the </w:t>
        </w:r>
      </w:ins>
      <w:ins w:id="6" w:author="Howe, Adina [ABE]" w:date="2019-04-01T13:36:00Z">
        <w:r w:rsidR="002202A3">
          <w:t xml:space="preserve">production of these fertilizers </w:t>
        </w:r>
      </w:ins>
      <w:del w:id="7" w:author="Howe, Adina [ABE]" w:date="2019-04-01T13:35:00Z">
        <w:r w:rsidRPr="002B6661" w:rsidDel="002202A3">
          <w:delText xml:space="preserve"> </w:delText>
        </w:r>
      </w:del>
      <w:ins w:id="8" w:author="Howe, Adina [ABE]" w:date="2019-04-01T13:33:00Z">
        <w:r w:rsidR="00AF5DCC" w:rsidRPr="002B6661">
          <w:t>contribute to increases in atmospheric greenhouse gases</w:t>
        </w:r>
        <w:r w:rsidR="00AF5DCC">
          <w:t>, but s</w:t>
        </w:r>
      </w:ins>
      <w:del w:id="9" w:author="Howe, Adina [ABE]" w:date="2019-04-01T13:33:00Z">
        <w:r w:rsidRPr="002B6661" w:rsidDel="00AF5DCC">
          <w:delText>S</w:delText>
        </w:r>
      </w:del>
      <w:r w:rsidRPr="002B6661">
        <w:t xml:space="preserve">oluble mineral fertilizers </w:t>
      </w:r>
      <w:del w:id="10" w:author="Howe, Adina [ABE]" w:date="2019-04-01T13:33:00Z">
        <w:r w:rsidRPr="002B6661" w:rsidDel="00AF5DCC">
          <w:delText xml:space="preserve">are prone to leaching and losses to water ways, where they </w:delText>
        </w:r>
      </w:del>
      <w:del w:id="11" w:author="Howe, Adina [ABE]" w:date="2019-04-01T13:36:00Z">
        <w:r w:rsidRPr="002B6661" w:rsidDel="002202A3">
          <w:delText>contribute</w:delText>
        </w:r>
      </w:del>
      <w:ins w:id="12" w:author="Howe, Adina [ABE]" w:date="2019-04-01T13:36:00Z">
        <w:r w:rsidR="002202A3">
          <w:t xml:space="preserve">can leach into our waterways and cause </w:t>
        </w:r>
      </w:ins>
      <w:del w:id="13" w:author="Howe, Adina [ABE]" w:date="2019-04-01T13:36:00Z">
        <w:r w:rsidRPr="002B6661" w:rsidDel="002202A3">
          <w:delText xml:space="preserve"> to </w:delText>
        </w:r>
      </w:del>
      <w:r w:rsidRPr="002B6661">
        <w:t>eutrophication and degraded water quality</w:t>
      </w:r>
      <w:ins w:id="14" w:author="Howe, Adina [ABE]" w:date="2019-04-01T13:33:00Z">
        <w:r w:rsidR="00AF5DCC">
          <w:t>.</w:t>
        </w:r>
      </w:ins>
      <w:del w:id="15" w:author="Howe, Adina [ABE]" w:date="2019-04-01T13:33:00Z">
        <w:r w:rsidRPr="002B6661" w:rsidDel="00AF5DCC">
          <w:delText>.</w:delText>
        </w:r>
      </w:del>
      <w:r w:rsidRPr="002B6661">
        <w:t xml:space="preserve"> </w:t>
      </w:r>
      <w:ins w:id="16" w:author="Howe, Adina [ABE]" w:date="2019-04-01T13:38:00Z">
        <w:r w:rsidR="00D46836">
          <w:t xml:space="preserve"> </w:t>
        </w:r>
      </w:ins>
      <w:del w:id="17" w:author="Howe, Adina [ABE]" w:date="2019-04-01T13:33:00Z">
        <w:r w:rsidRPr="002B6661" w:rsidDel="00AF5DCC">
          <w:delText xml:space="preserve">Additionally, fossil fuel use in the production of fertilizers contributes to increases in atmospheric greenhouse gases. </w:delText>
        </w:r>
      </w:del>
      <w:del w:id="18" w:author="Howe, Adina [ABE]" w:date="2019-04-01T13:32:00Z">
        <w:r w:rsidRPr="002B6661" w:rsidDel="00AF5DCC">
          <w:delText xml:space="preserve">To cope with the demands of and increasing human population, agricultural production must become both more sustainable and more efficient to minimize impacts on the environment. </w:delText>
        </w:r>
      </w:del>
    </w:p>
    <w:p w14:paraId="672A6659" w14:textId="4C57791F" w:rsidR="002B6661" w:rsidDel="00AF5DCC" w:rsidRDefault="002B6661">
      <w:pPr>
        <w:rPr>
          <w:del w:id="19" w:author="Howe, Adina [ABE]" w:date="2019-04-01T13:32:00Z"/>
        </w:rPr>
      </w:pPr>
    </w:p>
    <w:p w14:paraId="63718B3E" w14:textId="77777777" w:rsidR="009A0CBB" w:rsidRDefault="001A3D4B" w:rsidP="00AF5DCC">
      <w:pPr>
        <w:rPr>
          <w:ins w:id="20" w:author="Howe, Adina [ABE]" w:date="2019-04-01T13:39:00Z"/>
        </w:rPr>
      </w:pPr>
      <w:r>
        <w:t>Soils under crop production in agricultural ecosystems are</w:t>
      </w:r>
      <w:ins w:id="21" w:author="Howe, Adina [ABE]" w:date="2019-04-01T13:38:00Z">
        <w:r w:rsidR="006E114E">
          <w:t xml:space="preserve"> currently</w:t>
        </w:r>
      </w:ins>
      <w:r>
        <w:t xml:space="preserve"> a </w:t>
      </w:r>
      <w:ins w:id="22" w:author="Howe, Adina [ABE]" w:date="2019-04-01T13:38:00Z">
        <w:r w:rsidR="006E114E">
          <w:t xml:space="preserve">significant </w:t>
        </w:r>
      </w:ins>
      <w:r>
        <w:t xml:space="preserve">source of nitrogen pollution in surface and groundwaters, </w:t>
      </w:r>
      <w:ins w:id="23" w:author="Howe, Adina [ABE]" w:date="2019-04-01T13:38:00Z">
        <w:r w:rsidR="006E114E">
          <w:t xml:space="preserve">largely due to the use of </w:t>
        </w:r>
      </w:ins>
      <w:del w:id="24" w:author="Howe, Adina [ABE]" w:date="2019-04-01T13:38:00Z">
        <w:r w:rsidDel="006E114E">
          <w:delText xml:space="preserve">the use of highly mobile </w:delText>
        </w:r>
      </w:del>
      <w:r>
        <w:t>synthetic fertilizer</w:t>
      </w:r>
      <w:del w:id="25" w:author="Howe, Adina [ABE]" w:date="2019-04-01T13:39:00Z">
        <w:r w:rsidDel="006E114E">
          <w:delText xml:space="preserve"> </w:delText>
        </w:r>
      </w:del>
      <w:ins w:id="26" w:author="Howe, Adina [ABE]" w:date="2019-04-01T13:39:00Z">
        <w:r w:rsidR="006E114E">
          <w:t>s</w:t>
        </w:r>
      </w:ins>
      <w:del w:id="27" w:author="Howe, Adina [ABE]" w:date="2019-04-01T13:39:00Z">
        <w:r w:rsidDel="006E114E">
          <w:delText>exacerbates this issue</w:delText>
        </w:r>
      </w:del>
      <w:r>
        <w:t>.</w:t>
      </w:r>
      <w:r w:rsidR="009D1291">
        <w:t xml:space="preserve"> </w:t>
      </w:r>
    </w:p>
    <w:p w14:paraId="5935DD7E" w14:textId="77777777" w:rsidR="009A0CBB" w:rsidRDefault="009A0CBB" w:rsidP="00AF5DCC">
      <w:pPr>
        <w:rPr>
          <w:ins w:id="28" w:author="Howe, Adina [ABE]" w:date="2019-04-01T13:39:00Z"/>
        </w:rPr>
      </w:pPr>
    </w:p>
    <w:p w14:paraId="3CAD4F6B" w14:textId="5F4D0A92" w:rsidR="001A3D4B" w:rsidDel="00BE270F" w:rsidRDefault="009D1291" w:rsidP="00BE270F">
      <w:pPr>
        <w:rPr>
          <w:del w:id="29" w:author="Howe, Adina [ABE]" w:date="2019-04-01T13:49:00Z"/>
        </w:rPr>
      </w:pPr>
      <w:r>
        <w:t xml:space="preserve">Nitrogen fertilization with organic amendments is an alternative to synthetic fertilizers with a wide range of potential soil health benefits from the additional organic matter. </w:t>
      </w:r>
      <w:ins w:id="30" w:author="Howe, Adina [ABE]" w:date="2019-04-01T13:39:00Z">
        <w:r w:rsidR="003D00A7">
          <w:t xml:space="preserve"> In org</w:t>
        </w:r>
      </w:ins>
      <w:ins w:id="31" w:author="Howe, Adina [ABE]" w:date="2019-04-01T13:40:00Z">
        <w:r w:rsidR="003D00A7">
          <w:t xml:space="preserve">anic amendments, nitrogen is provided to soils </w:t>
        </w:r>
      </w:ins>
      <w:del w:id="32" w:author="Howe, Adina [ABE]" w:date="2019-04-01T13:40:00Z">
        <w:r w:rsidR="001A3D4B" w:rsidRPr="001A3D4B" w:rsidDel="003D00A7">
          <w:delText xml:space="preserve">Nitrogen bearing compounds </w:delText>
        </w:r>
      </w:del>
      <w:r w:rsidR="001A3D4B" w:rsidRPr="001A3D4B">
        <w:t>from plant litter, microbial cells</w:t>
      </w:r>
      <w:ins w:id="33" w:author="Howe, Adina [ABE]" w:date="2019-04-01T13:39:00Z">
        <w:r w:rsidR="009A0CBB">
          <w:t>,</w:t>
        </w:r>
      </w:ins>
      <w:r w:rsidR="001A3D4B" w:rsidRPr="001A3D4B">
        <w:t xml:space="preserve"> and animal wastes</w:t>
      </w:r>
      <w:del w:id="34" w:author="Howe, Adina [ABE]" w:date="2019-04-01T13:40:00Z">
        <w:r w:rsidR="001A3D4B" w:rsidRPr="001A3D4B" w:rsidDel="003D00A7">
          <w:delText xml:space="preserve"> are the primary input of organic nitrogen in agroecosystems</w:delText>
        </w:r>
        <w:r w:rsidR="002B6661" w:rsidDel="003D00A7">
          <w:delText xml:space="preserve"> utilizing organic amendments</w:delText>
        </w:r>
      </w:del>
      <w:r w:rsidR="001A3D4B" w:rsidRPr="001A3D4B">
        <w:t xml:space="preserve">. </w:t>
      </w:r>
      <w:ins w:id="35" w:author="Howe, Adina [ABE]" w:date="2019-04-01T13:43:00Z">
        <w:r w:rsidR="003D00A7">
          <w:t xml:space="preserve">Compared to synthetic fertilizer, little is known about the </w:t>
        </w:r>
      </w:ins>
      <w:del w:id="36" w:author="Howe, Adina [ABE]" w:date="2019-04-01T13:42:00Z">
        <w:r w:rsidR="001A3D4B" w:rsidRPr="001A3D4B" w:rsidDel="003D00A7">
          <w:delText xml:space="preserve">Plants require mineral nitrogen for growth and cycling nitrogen between organic and mineral forms is a crucial process to understand for efficient use of compost, manures and green manures. </w:delText>
        </w:r>
      </w:del>
      <w:del w:id="37" w:author="Howe, Adina [ABE]" w:date="2019-04-01T13:43:00Z">
        <w:r w:rsidR="001A3D4B" w:rsidRPr="001A3D4B" w:rsidDel="003D00A7">
          <w:delText xml:space="preserve">The </w:delText>
        </w:r>
      </w:del>
      <w:r w:rsidR="001A3D4B" w:rsidRPr="001A3D4B">
        <w:t xml:space="preserve">soil nitrogen cycle from organic </w:t>
      </w:r>
      <w:ins w:id="38" w:author="Howe, Adina [ABE]" w:date="2019-04-01T13:43:00Z">
        <w:r w:rsidR="003D00A7">
          <w:t xml:space="preserve">amendments.  </w:t>
        </w:r>
      </w:ins>
      <w:ins w:id="39" w:author="Howe, Adina [ABE]" w:date="2019-04-01T13:46:00Z">
        <w:r w:rsidR="003D00A7">
          <w:t xml:space="preserve">This is partly due to the variety of amendments…. We do know that amendments are good because….  </w:t>
        </w:r>
      </w:ins>
      <w:ins w:id="40" w:author="Howe, Adina [ABE]" w:date="2019-04-01T13:47:00Z">
        <w:r w:rsidR="003D00A7">
          <w:t xml:space="preserve">However, the key to using these amendments to replace commercial fertilizers is a better understanding of how </w:t>
        </w:r>
      </w:ins>
      <w:del w:id="41" w:author="Howe, Adina [ABE]" w:date="2019-04-01T13:47:00Z">
        <w:r w:rsidR="001A3D4B" w:rsidRPr="001A3D4B" w:rsidDel="003D00A7">
          <w:delText xml:space="preserve">to </w:delText>
        </w:r>
      </w:del>
      <w:r w:rsidR="001A3D4B" w:rsidRPr="001A3D4B">
        <w:t>mineral</w:t>
      </w:r>
      <w:ins w:id="42" w:author="Howe, Adina [ABE]" w:date="2019-04-01T13:47:00Z">
        <w:r w:rsidR="003D00A7">
          <w:t xml:space="preserve"> and </w:t>
        </w:r>
      </w:ins>
      <w:del w:id="43" w:author="Howe, Adina [ABE]" w:date="2019-04-01T13:47:00Z">
        <w:r w:rsidR="001A3D4B" w:rsidRPr="001A3D4B" w:rsidDel="003D00A7">
          <w:delText>/</w:delText>
        </w:r>
      </w:del>
      <w:r w:rsidR="001A3D4B" w:rsidRPr="001A3D4B">
        <w:t xml:space="preserve">inorganic N is </w:t>
      </w:r>
      <w:ins w:id="44" w:author="Howe, Adina [ABE]" w:date="2019-04-01T13:47:00Z">
        <w:r w:rsidR="003D00A7">
          <w:t>made available in the soil</w:t>
        </w:r>
      </w:ins>
      <w:ins w:id="45" w:author="Howe, Adina [ABE]" w:date="2019-04-01T13:48:00Z">
        <w:r w:rsidR="003D00A7">
          <w:t>.   Specifically, we need to identify the key microbial players that are involved in nitro</w:t>
        </w:r>
      </w:ins>
      <w:ins w:id="46" w:author="Howe, Adina [ABE]" w:date="2019-04-01T13:49:00Z">
        <w:r w:rsidR="003D00A7">
          <w:t xml:space="preserve">gen cycling.  </w:t>
        </w:r>
      </w:ins>
      <w:del w:id="47" w:author="Howe, Adina [ABE]" w:date="2019-04-01T13:48:00Z">
        <w:r w:rsidR="001A3D4B" w:rsidRPr="001A3D4B" w:rsidDel="003D00A7">
          <w:delText xml:space="preserve">at least partially mediated by the microbial community; however, little is known about the specific bacteriome dynamics in soils amended with organic nitrogen materials.  The rate at which </w:delText>
        </w:r>
      </w:del>
      <w:del w:id="48" w:author="Howe, Adina [ABE]" w:date="2019-04-01T13:49:00Z">
        <w:r w:rsidR="001A3D4B" w:rsidRPr="001A3D4B" w:rsidDel="003D00A7">
          <w:delText>mineral nitrogen is converted from organic forms is an important consideration for crop production and environmental quality, the timing between mineralization and nutrient uptake, dictates weather a nutrient is used by the crop or lost from the agroecosystem.  </w:delText>
        </w:r>
      </w:del>
    </w:p>
    <w:p w14:paraId="299B7947" w14:textId="4C886465" w:rsidR="00BE270F" w:rsidRDefault="00BE270F" w:rsidP="00AF5DCC">
      <w:pPr>
        <w:rPr>
          <w:ins w:id="49" w:author="Howe, Adina [ABE]" w:date="2019-04-01T13:50:00Z"/>
        </w:rPr>
      </w:pPr>
    </w:p>
    <w:p w14:paraId="27805B19" w14:textId="77777777" w:rsidR="00BE270F" w:rsidRPr="001A3D4B" w:rsidRDefault="00BE270F" w:rsidP="00AF5DCC">
      <w:pPr>
        <w:rPr>
          <w:ins w:id="50" w:author="Howe, Adina [ABE]" w:date="2019-04-01T13:50:00Z"/>
        </w:rPr>
      </w:pPr>
    </w:p>
    <w:p w14:paraId="0A37501D" w14:textId="63766CFF" w:rsidR="001A3D4B" w:rsidDel="003D00A7" w:rsidRDefault="001A3D4B" w:rsidP="001A3D4B">
      <w:pPr>
        <w:rPr>
          <w:del w:id="51" w:author="Howe, Adina [ABE]" w:date="2019-04-01T13:49:00Z"/>
        </w:rPr>
      </w:pPr>
    </w:p>
    <w:p w14:paraId="404244CC" w14:textId="0F48823E" w:rsidR="00D314A0" w:rsidRPr="00D314A0" w:rsidRDefault="00BE270F" w:rsidP="00BE270F">
      <w:ins w:id="52" w:author="Howe, Adina [ABE]" w:date="2019-04-01T13:50:00Z">
        <w:r>
          <w:t>Previous</w:t>
        </w:r>
      </w:ins>
      <w:ins w:id="53" w:author="Howe, Adina [ABE]" w:date="2019-04-01T13:49:00Z">
        <w:r>
          <w:t xml:space="preserve"> research has revealed that o</w:t>
        </w:r>
      </w:ins>
      <w:del w:id="54" w:author="Howe, Adina [ABE]" w:date="2019-04-01T13:49:00Z">
        <w:r w:rsidR="00520215" w:rsidDel="00BE270F">
          <w:delText>O</w:delText>
        </w:r>
      </w:del>
      <w:r w:rsidR="00520215">
        <w:t xml:space="preserve">rganic matter in soils, particularly N-bearing compounds, must be depolymerized into smaller </w:t>
      </w:r>
      <w:r w:rsidR="001D457C">
        <w:t>compounds</w:t>
      </w:r>
      <w:r w:rsidR="00520215">
        <w:t xml:space="preserve"> that can be assimilated by microbes or acted upon by extracellular enzymes</w:t>
      </w:r>
      <w:r w:rsidR="005B5281">
        <w:t xml:space="preserve"> before assimilation</w:t>
      </w:r>
      <w:r w:rsidR="00520215">
        <w:t xml:space="preserve">. </w:t>
      </w:r>
      <w:r w:rsidR="005B5281">
        <w:t>Depolymerization regulates N cycling and controls N entering the microbial pool where it can then be mineralized into plant available forms.</w:t>
      </w:r>
      <w:r w:rsidR="001D457C">
        <w:t xml:space="preserve"> </w:t>
      </w:r>
      <w:r w:rsidR="00CD2EA1">
        <w:t xml:space="preserve">Balancing the rate of depolymerization and mineralization </w:t>
      </w:r>
      <w:r w:rsidR="00D314A0">
        <w:t xml:space="preserve">of nitrogen from soil organic matter to closely match the needs of the growing plant will provide a more efficient supply of nutrients to plants while minimizing losses to the environment. </w:t>
      </w:r>
      <w:commentRangeStart w:id="55"/>
      <w:r w:rsidR="00D314A0" w:rsidRPr="00D314A0">
        <w:t>This biologically mediated process has been associated with litter/amendment C: N ratios below 25:1. When C: N ratios of more than 25:1 are observed in litters and amendments, immobilization has been observed, which is the utilization</w:t>
      </w:r>
      <w:r w:rsidR="00D314A0">
        <w:t xml:space="preserve"> </w:t>
      </w:r>
      <w:r w:rsidR="00D314A0" w:rsidRPr="00D314A0">
        <w:t>of nitrogen compounds for microbial growth at the expense of plant available mineral nitrogen. Thus C: N ratios are a critical factor affecting the impact of organic fertilizers on levels of plant available nitrogen in the soil. </w:t>
      </w:r>
      <w:commentRangeEnd w:id="55"/>
      <w:r w:rsidR="007F0853">
        <w:rPr>
          <w:rStyle w:val="CommentReference"/>
        </w:rPr>
        <w:commentReference w:id="55"/>
      </w:r>
    </w:p>
    <w:p w14:paraId="5DAB6C7B" w14:textId="77777777" w:rsidR="00E4311D" w:rsidRDefault="00E4311D" w:rsidP="001A3D4B"/>
    <w:p w14:paraId="6FAFF853" w14:textId="6F3873C0" w:rsidR="001A3D4B" w:rsidRPr="001A3D4B" w:rsidDel="007F0853" w:rsidRDefault="007F0853" w:rsidP="001A3D4B">
      <w:pPr>
        <w:rPr>
          <w:del w:id="56" w:author="Howe, Adina [ABE]" w:date="2019-04-01T14:00:00Z"/>
        </w:rPr>
      </w:pPr>
      <w:ins w:id="57" w:author="Howe, Adina [ABE]" w:date="2019-04-01T13:55:00Z">
        <w:r>
          <w:t xml:space="preserve">In this study, we aimed to understand </w:t>
        </w:r>
      </w:ins>
      <w:ins w:id="58" w:author="Howe, Adina [ABE]" w:date="2019-04-01T13:56:00Z">
        <w:r>
          <w:t xml:space="preserve">specifically the soil microbial response to organic amendments.  </w:t>
        </w:r>
      </w:ins>
      <w:r w:rsidR="001A3D4B" w:rsidRPr="001A3D4B">
        <w:t>Improving our understanding of the biological players involved in nutrient release </w:t>
      </w:r>
    </w:p>
    <w:p w14:paraId="6D540991" w14:textId="63F0F325" w:rsidR="001A3D4B" w:rsidRPr="001A3D4B" w:rsidRDefault="001A3D4B" w:rsidP="001A3D4B">
      <w:r w:rsidRPr="001A3D4B">
        <w:t xml:space="preserve">could help improve agricultural production while still maximizing environmental benefits from complex amendments. </w:t>
      </w:r>
      <w:ins w:id="59" w:author="Howe, Adina [ABE]" w:date="2019-04-01T14:00:00Z">
        <w:r w:rsidR="008B021C">
          <w:t xml:space="preserve"> We hypothesize that </w:t>
        </w:r>
      </w:ins>
      <w:ins w:id="60" w:author="Howe, Adina [ABE]" w:date="2019-04-01T14:01:00Z">
        <w:r w:rsidR="008B021C">
          <w:t xml:space="preserve">distinct microbial communities respond to varying organic amendments.  </w:t>
        </w:r>
      </w:ins>
      <w:del w:id="61" w:author="Howe, Adina [ABE]" w:date="2019-04-01T13:59:00Z">
        <w:r w:rsidRPr="001A3D4B" w:rsidDel="007F0853">
          <w:delText xml:space="preserve">A key knowledge gap for varying organic management strategies is understanding the soil nitrogen (N) pool and the role of associated microbial communities as drivers of N cycling. </w:delText>
        </w:r>
      </w:del>
      <w:r w:rsidRPr="001A3D4B">
        <w:t xml:space="preserve">In this study, we study the impacts of amendments of both alfalfa and compost, provided at 3 equal rates of total nitrogen, to a soil but with differing C: N ratios </w:t>
      </w:r>
      <w:del w:id="62" w:author="Howe, Adina [ABE]" w:date="2019-04-01T14:02:00Z">
        <w:r w:rsidRPr="001A3D4B" w:rsidDel="008B021C">
          <w:delText>chosen to result</w:delText>
        </w:r>
      </w:del>
      <w:ins w:id="63" w:author="Howe, Adina [ABE]" w:date="2019-04-01T14:02:00Z">
        <w:r w:rsidR="008B021C">
          <w:t>….let’s work on this paragraph together!....</w:t>
        </w:r>
      </w:ins>
      <w:del w:id="64" w:author="Howe, Adina [ABE]" w:date="2019-04-01T14:02:00Z">
        <w:r w:rsidRPr="001A3D4B" w:rsidDel="008B021C">
          <w:delText xml:space="preserve"> in</w:delText>
        </w:r>
      </w:del>
      <w:r w:rsidRPr="001A3D4B">
        <w:t xml:space="preserve"> immobilization (compost) or mineralization (alfalfa). We characterize both the chemical and microbial response to these </w:t>
      </w:r>
      <w:r w:rsidRPr="001A3D4B">
        <w:lastRenderedPageBreak/>
        <w:t>amendments and hypothesize that specific microbial communities will respond to initial nitrogen and carbon availability and that this membership will be specific to varying amendments. We expect that these distinct early microbial responders will dominate soil microbial communities in response to organic amendments and will decrease in abundance through time. Our objective was to characterize these early responding microbial communities for various organic amendments and to identify potential microbial membership within organic amendments that may be involved in plant nutrient availability. </w:t>
      </w:r>
    </w:p>
    <w:p w14:paraId="02EB378F" w14:textId="77777777" w:rsidR="001A3D4B" w:rsidRDefault="001A3D4B" w:rsidP="001D457C"/>
    <w:p w14:paraId="2D99702B" w14:textId="77777777" w:rsidR="00BC2FEC" w:rsidRDefault="00BC2FEC" w:rsidP="001D457C">
      <w:r>
        <w:t>########### Materials and Methods ###########</w:t>
      </w:r>
    </w:p>
    <w:p w14:paraId="6A05A809" w14:textId="77777777" w:rsidR="00BC2FEC" w:rsidRDefault="00BC2FEC" w:rsidP="001D457C"/>
    <w:p w14:paraId="5DB6F99E" w14:textId="77777777" w:rsidR="00BC2FEC" w:rsidRDefault="00BC2FEC" w:rsidP="00BC2FEC">
      <w:r>
        <w:t>Three</w:t>
      </w:r>
      <w:r w:rsidRPr="00BC2FEC">
        <w:t xml:space="preserve"> organic nitrogen amendments </w:t>
      </w:r>
      <w:r>
        <w:t xml:space="preserve">plus control </w:t>
      </w:r>
      <w:r w:rsidRPr="00BC2FEC">
        <w:t xml:space="preserve">were chosen based on current use in agriculture and predicted effects on soil nitrogen cycling: (1) an amendment of alfalfa residue with low C: N ratio, simulating plow down of alfalfa hay as a nitrogen source before maize production; (2) stable composted horse manure with a high C: N ratio used as an amendment replicating the use of composted manure on many organic farms; (3) an amendment consisting of a mixture of alfalfa residue and compost was constructed to represent a neutral C: N ratio; and (4) a control treatment receiving no amendment included in the study as a reference. </w:t>
      </w:r>
    </w:p>
    <w:p w14:paraId="5A39BBE3" w14:textId="77777777" w:rsidR="00BC2FEC" w:rsidRDefault="00BC2FEC" w:rsidP="00BC2FEC"/>
    <w:p w14:paraId="4B70684F" w14:textId="77777777" w:rsidR="00BC2FEC" w:rsidRDefault="00BC2FEC" w:rsidP="00BC2FEC">
      <w:r w:rsidRPr="00BC2FEC">
        <w:t>Alfalfa hay samples were collected following hay harvest and processed by passing fresh hay through a grinder and then through a 2mm mesh screened cyclone mill. Dry alfalfa was then stored in an air-tight vessel prior to use as amendment. Compost samples were collected on September 23rd</w:t>
      </w:r>
      <w:proofErr w:type="gramStart"/>
      <w:r w:rsidRPr="00BC2FEC">
        <w:t xml:space="preserve"> 2015</w:t>
      </w:r>
      <w:proofErr w:type="gramEnd"/>
      <w:r w:rsidRPr="00BC2FEC">
        <w:t xml:space="preserve"> from a large windrow of composted horse manure and saw dust bedding, the mixture was composted by the ISU Compost Facility, located at 52274 260th St. Ames, Iowa. Compost was dried, processed, and stored in the same manner as the alfalfa amendment. Soil originated from the USDA-ARS Organic Water Quality (OWQ) research site, situated near Boone, Iowa; on the ISU Agronomy Research Farm. Surface soil (0-15 cm) was taken from alfalfa plots that were in a four-year corn- soybean-oat/alfalfa/alfalfa rotation under organic management. The site was located on the Clarion-Nicollet-Webster soil association with fine-loamy texture soils. A total of 25 kg of soil was taken and processed through a 2 mm sieve, allowed to air-dry and stored in air-tight vessels before use. </w:t>
      </w:r>
    </w:p>
    <w:p w14:paraId="41C8F396" w14:textId="77777777" w:rsidR="00BC2FEC" w:rsidRDefault="00BC2FEC" w:rsidP="00BC2FEC"/>
    <w:p w14:paraId="6391763C" w14:textId="77777777" w:rsidR="00BC2FEC" w:rsidRPr="00BC2FEC" w:rsidRDefault="00BC2FEC" w:rsidP="00BC2FEC">
      <w:r w:rsidRPr="00BC2FEC">
        <w:t xml:space="preserve">Microcosms were constructed by mixing soil and each amendment treatment. Each microcosm consisted of 50g of air dried 2mm soil plus amendment, applied at a rate of 134.55 kg/ha of total nitrogen. The amended and control soil samples were incubated for 97 days under aerobic conditions at 300C in 3.79 l glass jars. During the incubation, samples were aerated every 24 hours by removing the lid and kept moist via addition of deionized water to the bottom of the 1-gallon jar. Soil samples were wetted to 60% water-filled pore capacity and placed into the incubator for a pre-incubation at 300 C before analysis of the first samples on day seven. Samples were subsequently analyzed on day 14, 21, 35, 45, and 97 yielding 336 incubated samples for the four treatments with n = 12 for replicates. Samples representative of Day 0 conditions were constructed by extracting DNA from un- wetted soils mixed in the same ratios as incubated samples. </w:t>
      </w:r>
    </w:p>
    <w:p w14:paraId="72A3D3EC" w14:textId="77777777" w:rsidR="00BC2FEC" w:rsidRDefault="00BC2FEC" w:rsidP="001D457C"/>
    <w:p w14:paraId="46F35C72" w14:textId="77777777" w:rsidR="00BC2FEC" w:rsidRPr="00BC2FEC" w:rsidRDefault="00BC2FEC" w:rsidP="00BC2FEC">
      <w:r w:rsidRPr="00BC2FEC">
        <w:lastRenderedPageBreak/>
        <w:t xml:space="preserve">The bacterial community was characterized by </w:t>
      </w:r>
      <w:proofErr w:type="spellStart"/>
      <w:r w:rsidRPr="00BC2FEC">
        <w:t>phylotyping</w:t>
      </w:r>
      <w:proofErr w:type="spellEnd"/>
      <w:r w:rsidRPr="00BC2FEC">
        <w:t xml:space="preserve"> using DNA sequencing. Microcosm soils were homogenized during destructive sampling and a sub sample of soil was frozen immediately using dry ice, for preservation until extraction could be performed. DNA extraction was performed using the HTP 96 well power soil kit from Qiagen using 0.25 g of soil. Following extraction, 16S rRNA genes were sequenced on an Illumina </w:t>
      </w:r>
      <w:proofErr w:type="spellStart"/>
      <w:r w:rsidRPr="00BC2FEC">
        <w:t>MiSeq</w:t>
      </w:r>
      <w:proofErr w:type="spellEnd"/>
      <w:r w:rsidRPr="00BC2FEC">
        <w:t xml:space="preserve"> using 16S V4 primers at Argonne National Lab in Lemont, Illinois. </w:t>
      </w:r>
      <w:proofErr w:type="spellStart"/>
      <w:r w:rsidRPr="00BC2FEC">
        <w:t>Mothur</w:t>
      </w:r>
      <w:proofErr w:type="spellEnd"/>
      <w:r w:rsidRPr="00BC2FEC">
        <w:t xml:space="preserve"> version 1.41.0 pipeline was used for sequence processing of the 151 bp paired end reads and operational taxonomic units (OTUs) were defined based on 97% genomic similarity. Taxonomic assignment of OTUs was completed by alignment to the most similar representative gene in the Silva 16S ribosomal database version 123. </w:t>
      </w:r>
    </w:p>
    <w:p w14:paraId="0D0B940D" w14:textId="77777777" w:rsidR="00BC2FEC" w:rsidRDefault="00BC2FEC" w:rsidP="001D457C"/>
    <w:p w14:paraId="7722BA7A" w14:textId="77777777" w:rsidR="00BC2FEC" w:rsidRDefault="00BC2FEC" w:rsidP="00BC2FEC">
      <w:r w:rsidRPr="00BC2FEC">
        <w:t xml:space="preserve">Microbial biomass was quantified using moist microcosm soil subsampled during destruction of microcosms on sampling days. Microbial biomass carbon was calculated and measured using standard soil fumigation-extraction methods modified for a 20 g sample. Briefly, two sub-samples of 20 g of moist soil from each microcosm were weighed into 50 ml beakers and 125 ml bottles. The 125 ml bottles with 20 g of soil were extracted with 0.5 M K2SO4 and carbon was quantified. This soil fraction represents the non-fumigated portion of the microbial biomass. The 50 ml beakers with 20 g of soil were placed into a fumigation chamber and fumigated with chloroform overnight and extracted after 24 hours with 0.5 M K2SO4. This soil fraction represents the fumigated portion of microbial biomass carbon. Dissolved organic carbon in the filtrate was determined using flow injection technology using a Torch TOC Combustion analyzer (Teledyne </w:t>
      </w:r>
      <w:proofErr w:type="spellStart"/>
      <w:r w:rsidRPr="00BC2FEC">
        <w:t>Tekmar</w:t>
      </w:r>
      <w:proofErr w:type="spellEnd"/>
      <w:r w:rsidRPr="00BC2FEC">
        <w:t xml:space="preserve">, Mason, Ohio) and carbon associated with microbial biomass was calculated using the correction factor (k=0.33). </w:t>
      </w:r>
    </w:p>
    <w:p w14:paraId="0E27B00A" w14:textId="77777777" w:rsidR="00FE4FA6" w:rsidRDefault="00FE4FA6" w:rsidP="00BC2FEC"/>
    <w:p w14:paraId="44B7F173" w14:textId="77777777" w:rsidR="00FE4FA6" w:rsidRPr="00FE4FA6" w:rsidRDefault="00FE4FA6" w:rsidP="00FE4FA6">
      <w:r w:rsidRPr="00FE4FA6">
        <w:t xml:space="preserve">Inorganic nitrogen was determined by extraction with 2.0 M potassium chloride from homogenized moist microcosm soil. Concentrations of NO3 and NH4 were quantified in the filtrate using </w:t>
      </w:r>
      <w:proofErr w:type="spellStart"/>
      <w:r w:rsidRPr="00FE4FA6">
        <w:t>Lachat</w:t>
      </w:r>
      <w:proofErr w:type="spellEnd"/>
      <w:r w:rsidRPr="00FE4FA6">
        <w:t xml:space="preserve"> Instruments flow injection analyzer (</w:t>
      </w:r>
      <w:proofErr w:type="spellStart"/>
      <w:r w:rsidRPr="00FE4FA6">
        <w:t>Lachat</w:t>
      </w:r>
      <w:proofErr w:type="spellEnd"/>
      <w:r w:rsidRPr="00FE4FA6">
        <w:t xml:space="preserve"> Instruments, Milwaukee, WI). </w:t>
      </w:r>
    </w:p>
    <w:p w14:paraId="60061E4C" w14:textId="77777777" w:rsidR="00FE4FA6" w:rsidRDefault="00FE4FA6" w:rsidP="00BC2FEC"/>
    <w:p w14:paraId="1FE060C1" w14:textId="77777777" w:rsidR="00FE4FA6" w:rsidRPr="00FE4FA6" w:rsidRDefault="00FE4FA6" w:rsidP="00FE4FA6">
      <w:r w:rsidRPr="00FE4FA6">
        <w:t xml:space="preserve">Total carbon and nitrogen in microcosm soils was determined using dry combustion analysis of 2 g of air-dry, soil ground with mortar and pestle. Dry homogenized soil was combusted using </w:t>
      </w:r>
      <w:proofErr w:type="spellStart"/>
      <w:r w:rsidRPr="00FE4FA6">
        <w:t>Thermo</w:t>
      </w:r>
      <w:proofErr w:type="spellEnd"/>
      <w:r w:rsidRPr="00FE4FA6">
        <w:t xml:space="preserve"> Scientific FLASH Elemental Analyzer (</w:t>
      </w:r>
      <w:proofErr w:type="spellStart"/>
      <w:r w:rsidRPr="00FE4FA6">
        <w:t>Thermo</w:t>
      </w:r>
      <w:proofErr w:type="spellEnd"/>
      <w:r w:rsidRPr="00FE4FA6">
        <w:t xml:space="preserve"> Fisher Scientific, Waltham, MA). The pH of soils was measured potentiometric ally in a 2:1 soil-to-water slurry using a dual electrode pH meter. Soil water content was determined gravimetrically with overnight drying at 105°C. </w:t>
      </w:r>
    </w:p>
    <w:p w14:paraId="44EAFD9C" w14:textId="77777777" w:rsidR="00FE4FA6" w:rsidRPr="00BC2FEC" w:rsidRDefault="00FE4FA6" w:rsidP="00BC2FEC"/>
    <w:p w14:paraId="79E1A590" w14:textId="77777777" w:rsidR="00FE4FA6" w:rsidRPr="00FE4FA6" w:rsidRDefault="00FE4FA6" w:rsidP="00FE4FA6">
      <w:r w:rsidRPr="00FE4FA6">
        <w:t xml:space="preserve">Dissimilarities in the composition of sample bacterial communities were visualized by NMDS ordination of the Bray-Curtis distances between samples. Samples included both the microcosm inputs (i.e., the organic amendments) and the incubated microcosms (i.e., amended soils). NMDS ordinations were performed using the </w:t>
      </w:r>
      <w:proofErr w:type="spellStart"/>
      <w:proofErr w:type="gramStart"/>
      <w:r w:rsidRPr="00FE4FA6">
        <w:t>metaMDS</w:t>
      </w:r>
      <w:proofErr w:type="spellEnd"/>
      <w:r w:rsidRPr="00FE4FA6">
        <w:t>(</w:t>
      </w:r>
      <w:proofErr w:type="gramEnd"/>
      <w:r w:rsidRPr="00FE4FA6">
        <w:t xml:space="preserve">) function from the Vegan package in R and were visualized with the </w:t>
      </w:r>
      <w:proofErr w:type="spellStart"/>
      <w:r w:rsidRPr="00FE4FA6">
        <w:t>plot_ordination</w:t>
      </w:r>
      <w:proofErr w:type="spellEnd"/>
      <w:r w:rsidRPr="00FE4FA6">
        <w:t xml:space="preserve">() function from the </w:t>
      </w:r>
      <w:proofErr w:type="spellStart"/>
      <w:r w:rsidRPr="00FE4FA6">
        <w:t>Phyloseq</w:t>
      </w:r>
      <w:proofErr w:type="spellEnd"/>
      <w:r w:rsidRPr="00FE4FA6">
        <w:t xml:space="preserve"> package. To test if the composition of OTUs was different in samples, we used the </w:t>
      </w:r>
      <w:proofErr w:type="spellStart"/>
      <w:proofErr w:type="gramStart"/>
      <w:r w:rsidRPr="00FE4FA6">
        <w:t>adonis</w:t>
      </w:r>
      <w:proofErr w:type="spellEnd"/>
      <w:r w:rsidRPr="00FE4FA6">
        <w:t>(</w:t>
      </w:r>
      <w:proofErr w:type="gramEnd"/>
      <w:r w:rsidRPr="00FE4FA6">
        <w:t xml:space="preserve">) function from the vegan package in R. Adonis() uses a non-parametric multivariate analysis of variance method to test the null hypothesis that there are no differences in microbial communities. </w:t>
      </w:r>
    </w:p>
    <w:p w14:paraId="4B94D5A5" w14:textId="77777777" w:rsidR="00BC2FEC" w:rsidRDefault="00BC2FEC" w:rsidP="001D457C"/>
    <w:p w14:paraId="02601998" w14:textId="77777777" w:rsidR="00FE4FA6" w:rsidRDefault="00FE4FA6" w:rsidP="00FE4FA6">
      <w:r w:rsidRPr="00FE4FA6">
        <w:lastRenderedPageBreak/>
        <w:t xml:space="preserve">To characterize the impact that environmental variables had on the dissimilarities of communities in each treatment we performed CAP (Canonical Analysis of Principal coordinates) analysis of the environmental variables of inorganic nitrogen, microbial biomass and C: N ratio in conjunction with the Bray-Curtis distance matrix. CAP seeks to display ordinations along with explanatory variables to reduce dimensionality and can reveal patterns </w:t>
      </w:r>
      <w:r>
        <w:t>i</w:t>
      </w:r>
      <w:r w:rsidRPr="00FE4FA6">
        <w:t xml:space="preserve">n multivariate data with reference to a priori hypotheses. </w:t>
      </w:r>
    </w:p>
    <w:p w14:paraId="3DEEC669" w14:textId="77777777" w:rsidR="00FE4FA6" w:rsidRDefault="00FE4FA6" w:rsidP="00FE4FA6"/>
    <w:p w14:paraId="39A10ABB" w14:textId="77777777" w:rsidR="00FE4FA6" w:rsidRPr="00FE4FA6" w:rsidRDefault="00FE4FA6" w:rsidP="00FE4FA6">
      <w:r w:rsidRPr="00FE4FA6">
        <w:t xml:space="preserve">All environmental variables were fit to a linear mixed effects model using the function </w:t>
      </w:r>
      <w:proofErr w:type="spellStart"/>
      <w:r w:rsidRPr="00FE4FA6">
        <w:t>lme</w:t>
      </w:r>
      <w:proofErr w:type="spellEnd"/>
      <w:r w:rsidRPr="00FE4FA6">
        <w:t xml:space="preserve">() from the </w:t>
      </w:r>
      <w:proofErr w:type="spellStart"/>
      <w:r w:rsidRPr="00FE4FA6">
        <w:t>nlme</w:t>
      </w:r>
      <w:proofErr w:type="spellEnd"/>
      <w:r w:rsidRPr="00FE4FA6">
        <w:t xml:space="preserve"> package in R. Treatment and day were set as fixed effects in the linear model and means were estimated using the </w:t>
      </w:r>
      <w:proofErr w:type="spellStart"/>
      <w:r w:rsidRPr="00FE4FA6">
        <w:t>emmeans</w:t>
      </w:r>
      <w:proofErr w:type="spellEnd"/>
      <w:r w:rsidRPr="00FE4FA6">
        <w:t xml:space="preserve">() function from the </w:t>
      </w:r>
      <w:proofErr w:type="spellStart"/>
      <w:r w:rsidRPr="00FE4FA6">
        <w:t>emmeans</w:t>
      </w:r>
      <w:proofErr w:type="spellEnd"/>
      <w:r w:rsidRPr="00FE4FA6">
        <w:t xml:space="preserve"> package in R. Comparisons were performed between each treatment by each day (i.e., treatment x day). ANOVA was performed on the results from the linear model. A post-hoc test for the ANOVA analysis was performed </w:t>
      </w:r>
      <w:proofErr w:type="spellStart"/>
      <w:r w:rsidRPr="00FE4FA6">
        <w:t>Tukeys</w:t>
      </w:r>
      <w:proofErr w:type="spellEnd"/>
      <w:r w:rsidRPr="00FE4FA6">
        <w:t xml:space="preserve"> HSD and are reported in a table found in the supplementary data. </w:t>
      </w:r>
    </w:p>
    <w:p w14:paraId="3656B9AB" w14:textId="77777777" w:rsidR="00FE4FA6" w:rsidRPr="00FE4FA6" w:rsidRDefault="00FE4FA6" w:rsidP="00FE4FA6"/>
    <w:p w14:paraId="2992DE91" w14:textId="30470522" w:rsidR="0383C674" w:rsidRDefault="0383C674" w:rsidP="0383C674">
      <w:r>
        <w:t>###Results###</w:t>
      </w:r>
    </w:p>
    <w:p w14:paraId="1E347221" w14:textId="44C65F2E" w:rsidR="0383C674" w:rsidRDefault="0383C674" w:rsidP="0383C674"/>
    <w:p w14:paraId="661D07CB" w14:textId="52AD238C" w:rsidR="0383C674" w:rsidDel="00157DE3" w:rsidRDefault="00E933AB">
      <w:pPr>
        <w:rPr>
          <w:moveFrom w:id="65" w:author="Howe, Adina [ABE]" w:date="2019-04-01T14:09:00Z"/>
        </w:rPr>
      </w:pPr>
      <w:ins w:id="66" w:author="Howe, Adina [ABE]" w:date="2019-04-01T14:09:00Z">
        <w:r>
          <w:tab/>
          <w:t xml:space="preserve">The nutrients available for each amendment in this study were characterized by the amount of inorganic N, XXX, and YYYY.  Overall, </w:t>
        </w:r>
      </w:ins>
      <w:moveFromRangeStart w:id="67" w:author="Howe, Adina [ABE]" w:date="2019-04-01T14:09:00Z" w:name="move5020159"/>
      <w:moveFrom w:id="68" w:author="Howe, Adina [ABE]" w:date="2019-04-01T14:09:00Z">
        <w:r w:rsidR="0383C674" w:rsidDel="00157DE3">
          <w:t>The response of soil microbial communities to the varying amendments were</w:t>
        </w:r>
      </w:moveFrom>
    </w:p>
    <w:p w14:paraId="5AB91AB7" w14:textId="49D66533" w:rsidR="00157DE3" w:rsidDel="00750A13" w:rsidRDefault="0383C674">
      <w:pPr>
        <w:rPr>
          <w:del w:id="69" w:author="Howe, Adina [ABE]" w:date="2019-04-01T14:12:00Z"/>
          <w:moveTo w:id="70" w:author="Howe, Adina [ABE]" w:date="2019-04-01T14:09:00Z"/>
        </w:rPr>
      </w:pPr>
      <w:moveFrom w:id="71" w:author="Howe, Adina [ABE]" w:date="2019-04-01T14:09:00Z">
        <w:r w:rsidDel="00157DE3">
          <w:t>characterized throughout the incubation.</w:t>
        </w:r>
      </w:moveFrom>
      <w:moveFromRangeEnd w:id="67"/>
      <w:ins w:id="72" w:author="Howe, Adina [ABE]" w:date="2019-04-01T14:09:00Z">
        <w:r w:rsidR="00E933AB">
          <w:t>t</w:t>
        </w:r>
      </w:ins>
      <w:ins w:id="73" w:author="Howe, Adina [ABE]" w:date="2019-04-01T14:08:00Z">
        <w:r w:rsidR="00157DE3">
          <w:t>he alfalfa amendment was highest in inorganic nitrogen concentration at 25.53 ppm and lowest in carbon to nitrogen ratio with 20.14 parts carbon to one-part nitrogen. The compost amendment was lowest in inorganic nitrogen at 13.91 ppm and had the highest C: N ratio at</w:t>
        </w:r>
      </w:ins>
      <w:ins w:id="74" w:author="Howe, Adina [ABE]" w:date="2019-04-01T14:10:00Z">
        <w:r w:rsidR="00E933AB">
          <w:t xml:space="preserve"> </w:t>
        </w:r>
      </w:ins>
      <w:ins w:id="75" w:author="Howe, Adina [ABE]" w:date="2019-04-01T14:08:00Z">
        <w:r w:rsidR="00157DE3">
          <w:t xml:space="preserve">28.97. </w:t>
        </w:r>
        <w:commentRangeStart w:id="76"/>
        <w:r w:rsidR="00157DE3">
          <w:t>It has been previously reported that a C: N ratio below 25:1 will result in</w:t>
        </w:r>
      </w:ins>
      <w:ins w:id="77" w:author="Howe, Adina [ABE]" w:date="2019-04-01T14:10:00Z">
        <w:r w:rsidR="00E933AB">
          <w:t xml:space="preserve"> </w:t>
        </w:r>
      </w:ins>
      <w:ins w:id="78" w:author="Howe, Adina [ABE]" w:date="2019-04-01T14:08:00Z">
        <w:r w:rsidR="00157DE3">
          <w:t>net mineralization while greater than 25:1 will result in net immobilization</w:t>
        </w:r>
      </w:ins>
      <w:ins w:id="79" w:author="Howe, Adina [ABE]" w:date="2019-04-01T14:10:00Z">
        <w:r w:rsidR="00521CB7">
          <w:t xml:space="preserve">, suggesting that the </w:t>
        </w:r>
      </w:ins>
      <w:ins w:id="80" w:author="Howe, Adina [ABE]" w:date="2019-04-01T14:08:00Z">
        <w:r w:rsidR="00157DE3">
          <w:t>alfalfa amendment is expected to result in nitrogen mineralization, and a net increase in</w:t>
        </w:r>
      </w:ins>
      <w:ins w:id="81" w:author="Howe, Adina [ABE]" w:date="2019-04-01T14:10:00Z">
        <w:r w:rsidR="00E933AB">
          <w:t xml:space="preserve"> </w:t>
        </w:r>
      </w:ins>
      <w:ins w:id="82" w:author="Howe, Adina [ABE]" w:date="2019-04-01T14:08:00Z">
        <w:r w:rsidR="00157DE3">
          <w:t>inorganic nitrogen compared to reference soils, while the compost amendment is expected to result in nitrogen immobilization and a net decrease in inorganic nitrogen compared to</w:t>
        </w:r>
      </w:ins>
      <w:ins w:id="83" w:author="Howe, Adina [ABE]" w:date="2019-04-01T14:10:00Z">
        <w:r w:rsidR="00E933AB">
          <w:t xml:space="preserve"> </w:t>
        </w:r>
      </w:ins>
      <w:ins w:id="84" w:author="Howe, Adina [ABE]" w:date="2019-04-01T14:08:00Z">
        <w:r w:rsidR="00157DE3">
          <w:t>reference soils.</w:t>
        </w:r>
      </w:ins>
      <w:commentRangeEnd w:id="76"/>
      <w:ins w:id="85" w:author="Howe, Adina [ABE]" w:date="2019-04-01T14:11:00Z">
        <w:r w:rsidR="00750A13">
          <w:rPr>
            <w:rStyle w:val="CommentReference"/>
          </w:rPr>
          <w:commentReference w:id="76"/>
        </w:r>
        <w:r w:rsidR="00750A13">
          <w:t xml:space="preserve">  </w:t>
        </w:r>
      </w:ins>
      <w:del w:id="86" w:author="Howe, Adina [ABE]" w:date="2019-04-01T14:11:00Z">
        <w:r w:rsidDel="00750A13">
          <w:delText xml:space="preserve"> </w:delText>
        </w:r>
      </w:del>
      <w:moveToRangeStart w:id="87" w:author="Howe, Adina [ABE]" w:date="2019-04-01T14:09:00Z" w:name="move5020159"/>
      <w:moveTo w:id="88" w:author="Howe, Adina [ABE]" w:date="2019-04-01T14:09:00Z">
        <w:del w:id="89" w:author="Howe, Adina [ABE]" w:date="2019-04-01T14:11:00Z">
          <w:r w:rsidR="00157DE3" w:rsidDel="00750A13">
            <w:delText>T</w:delText>
          </w:r>
        </w:del>
      </w:moveTo>
      <w:ins w:id="90" w:author="Howe, Adina [ABE]" w:date="2019-04-01T14:11:00Z">
        <w:r w:rsidR="00750A13">
          <w:t>Corresponding to differences in C and N content, we observed differences in the soil microbiomes</w:t>
        </w:r>
      </w:ins>
      <w:ins w:id="91" w:author="Howe, Adina [ABE]" w:date="2019-04-01T14:12:00Z">
        <w:r w:rsidR="00750A13">
          <w:t xml:space="preserve">, as defined by 16S rRNA </w:t>
        </w:r>
        <w:proofErr w:type="spellStart"/>
        <w:r w:rsidR="00750A13">
          <w:t>phylogenty</w:t>
        </w:r>
        <w:proofErr w:type="spellEnd"/>
        <w:r w:rsidR="00750A13">
          <w:t>,</w:t>
        </w:r>
      </w:ins>
      <w:ins w:id="92" w:author="Howe, Adina [ABE]" w:date="2019-04-01T14:11:00Z">
        <w:r w:rsidR="00750A13">
          <w:t xml:space="preserve"> associated</w:t>
        </w:r>
      </w:ins>
      <w:ins w:id="93" w:author="Howe, Adina [ABE]" w:date="2019-04-01T14:12:00Z">
        <w:r w:rsidR="00750A13">
          <w:t xml:space="preserve"> with each amendment. </w:t>
        </w:r>
      </w:ins>
      <w:moveTo w:id="94" w:author="Howe, Adina [ABE]" w:date="2019-04-01T14:09:00Z">
        <w:del w:id="95" w:author="Howe, Adina [ABE]" w:date="2019-04-01T14:12:00Z">
          <w:r w:rsidR="00157DE3" w:rsidDel="00750A13">
            <w:delText>he response of soil microbial communities to the varying amendments were</w:delText>
          </w:r>
        </w:del>
      </w:moveTo>
    </w:p>
    <w:p w14:paraId="00D2FBD3" w14:textId="0EFEE305" w:rsidR="0383C674" w:rsidDel="00750A13" w:rsidRDefault="00750A13">
      <w:pPr>
        <w:rPr>
          <w:del w:id="96" w:author="Howe, Adina [ABE]" w:date="2019-04-01T14:12:00Z"/>
        </w:rPr>
      </w:pPr>
      <w:ins w:id="97" w:author="Howe, Adina [ABE]" w:date="2019-04-01T14:12:00Z">
        <w:r>
          <w:t xml:space="preserve">The </w:t>
        </w:r>
      </w:ins>
      <w:moveTo w:id="98" w:author="Howe, Adina [ABE]" w:date="2019-04-01T14:09:00Z">
        <w:del w:id="99" w:author="Howe, Adina [ABE]" w:date="2019-04-01T14:12:00Z">
          <w:r w:rsidR="00157DE3" w:rsidDel="00750A13">
            <w:delText>characterized throughout the incubation.</w:delText>
          </w:r>
          <w:r w:rsidR="00157DE3" w:rsidRPr="00157DE3" w:rsidDel="00750A13">
            <w:delText xml:space="preserve"> </w:delText>
          </w:r>
        </w:del>
      </w:moveTo>
      <w:moveToRangeEnd w:id="87"/>
      <w:del w:id="100" w:author="Howe, Adina [ABE]" w:date="2019-04-01T14:12:00Z">
        <w:r w:rsidR="0383C674" w:rsidDel="00750A13">
          <w:delText>First, the characteristics (microbial community</w:delText>
        </w:r>
      </w:del>
    </w:p>
    <w:p w14:paraId="25C2DD25" w14:textId="6DC2B067" w:rsidR="0383C674" w:rsidDel="00750A13" w:rsidRDefault="0383C674">
      <w:pPr>
        <w:rPr>
          <w:del w:id="101" w:author="Howe, Adina [ABE]" w:date="2019-04-01T14:12:00Z"/>
        </w:rPr>
      </w:pPr>
      <w:del w:id="102" w:author="Howe, Adina [ABE]" w:date="2019-04-01T14:12:00Z">
        <w:r w:rsidDel="00750A13">
          <w:delText>structure and nutrient composition) were measured for all three amendment inputs. The</w:delText>
        </w:r>
      </w:del>
    </w:p>
    <w:p w14:paraId="43F1EBCD" w14:textId="62C5964A" w:rsidR="0383C674" w:rsidDel="00750A13" w:rsidRDefault="0383C674">
      <w:pPr>
        <w:rPr>
          <w:del w:id="103" w:author="Howe, Adina [ABE]" w:date="2019-04-01T14:12:00Z"/>
        </w:rPr>
      </w:pPr>
      <w:del w:id="104" w:author="Howe, Adina [ABE]" w:date="2019-04-01T14:12:00Z">
        <w:r w:rsidDel="00750A13">
          <w:delText>microbial community of each amendment was characterized through sequencing of 16S</w:delText>
        </w:r>
      </w:del>
    </w:p>
    <w:p w14:paraId="18324163" w14:textId="6E33D815" w:rsidR="0383C674" w:rsidDel="00D3355C" w:rsidRDefault="0383C674">
      <w:pPr>
        <w:rPr>
          <w:del w:id="105" w:author="Howe, Adina [ABE]" w:date="2019-04-01T14:05:00Z"/>
        </w:rPr>
      </w:pPr>
      <w:del w:id="106" w:author="Howe, Adina [ABE]" w:date="2019-04-01T14:12:00Z">
        <w:r w:rsidDel="00750A13">
          <w:delText xml:space="preserve">rRNA genes, a phylogenetic marker conserved among bacteria. </w:delText>
        </w:r>
      </w:del>
      <w:ins w:id="107" w:author="Howe, Adina [ABE]" w:date="2019-04-01T14:04:00Z">
        <w:r w:rsidR="00D3355C">
          <w:t>alpha diversity of amended soil microbiomes were</w:t>
        </w:r>
        <w:proofErr w:type="gramStart"/>
        <w:r w:rsidR="00D3355C">
          <w:t>…[</w:t>
        </w:r>
        <w:proofErr w:type="gramEnd"/>
        <w:r w:rsidR="00D3355C">
          <w:t>similar different, varied the most by day?].  Comparing the micro</w:t>
        </w:r>
      </w:ins>
      <w:ins w:id="108" w:author="Howe, Adina [ABE]" w:date="2019-04-01T14:05:00Z">
        <w:r w:rsidR="00D3355C">
          <w:t xml:space="preserve">biomes of each amendment, we observed </w:t>
        </w:r>
        <w:r w:rsidR="00F33A4B">
          <w:t xml:space="preserve">significantly different </w:t>
        </w:r>
      </w:ins>
      <w:del w:id="109" w:author="Howe, Adina [ABE]" w:date="2019-04-01T14:05:00Z">
        <w:r w:rsidDel="00D3355C">
          <w:delText>The resulting phylogenetic</w:delText>
        </w:r>
      </w:del>
    </w:p>
    <w:p w14:paraId="1BE01DDD" w14:textId="2F59AF83" w:rsidR="0383C674" w:rsidDel="00E26B9E" w:rsidRDefault="0383C674">
      <w:pPr>
        <w:rPr>
          <w:del w:id="110" w:author="Howe, Adina [ABE]" w:date="2019-04-01T14:07:00Z"/>
        </w:rPr>
      </w:pPr>
      <w:del w:id="111" w:author="Howe, Adina [ABE]" w:date="2019-04-01T14:05:00Z">
        <w:r w:rsidDel="00D3355C">
          <w:delText xml:space="preserve">profile was identified for each amendment, showing </w:delText>
        </w:r>
        <w:r w:rsidDel="00F33A4B">
          <w:delText>distinct</w:delText>
        </w:r>
      </w:del>
      <w:r>
        <w:t xml:space="preserve"> communities for alfalfa and</w:t>
      </w:r>
      <w:ins w:id="112" w:author="Howe, Adina [ABE]" w:date="2019-04-01T14:07:00Z">
        <w:r w:rsidR="00E26B9E">
          <w:t xml:space="preserve"> </w:t>
        </w:r>
      </w:ins>
    </w:p>
    <w:p w14:paraId="06E51021" w14:textId="1EAEF4BB" w:rsidR="0383C674" w:rsidDel="00E26B9E" w:rsidRDefault="0383C674">
      <w:pPr>
        <w:rPr>
          <w:del w:id="113" w:author="Howe, Adina [ABE]" w:date="2019-04-01T14:07:00Z"/>
        </w:rPr>
      </w:pPr>
      <w:r>
        <w:t>compost amendments</w:t>
      </w:r>
      <w:ins w:id="114" w:author="Howe, Adina [ABE]" w:date="2019-04-01T14:05:00Z">
        <w:r w:rsidR="00F33A4B">
          <w:t xml:space="preserve"> [</w:t>
        </w:r>
        <w:commentRangeStart w:id="115"/>
        <w:r w:rsidR="00F33A4B">
          <w:t>p</w:t>
        </w:r>
      </w:ins>
      <w:commentRangeEnd w:id="115"/>
      <w:ins w:id="116" w:author="Howe, Adina [ABE]" w:date="2019-04-01T14:06:00Z">
        <w:r w:rsidR="00012841">
          <w:rPr>
            <w:rStyle w:val="CommentReference"/>
          </w:rPr>
          <w:commentReference w:id="115"/>
        </w:r>
      </w:ins>
      <w:ins w:id="117" w:author="Howe, Adina [ABE]" w:date="2019-04-01T14:05:00Z">
        <w:r w:rsidR="00F33A4B">
          <w:t>-value</w:t>
        </w:r>
        <w:proofErr w:type="gramStart"/>
        <w:r w:rsidR="00F33A4B">
          <w:t>=?,</w:t>
        </w:r>
        <w:proofErr w:type="gramEnd"/>
        <w:r w:rsidR="00F33A4B">
          <w:t xml:space="preserve"> Figure </w:t>
        </w:r>
      </w:ins>
      <w:ins w:id="118" w:author="Howe, Adina [ABE]" w:date="2019-04-01T14:06:00Z">
        <w:r w:rsidR="00F33A4B">
          <w:t>?</w:t>
        </w:r>
      </w:ins>
      <w:ins w:id="119" w:author="Howe, Adina [ABE]" w:date="2019-04-01T14:05:00Z">
        <w:r w:rsidR="00F33A4B">
          <w:t>]</w:t>
        </w:r>
      </w:ins>
      <w:r>
        <w:t>. The distribution of phyla from OTUs with abundance</w:t>
      </w:r>
      <w:ins w:id="120" w:author="Howe, Adina [ABE]" w:date="2019-04-01T14:07:00Z">
        <w:r w:rsidR="00E26B9E">
          <w:t xml:space="preserve"> </w:t>
        </w:r>
      </w:ins>
    </w:p>
    <w:p w14:paraId="12573A66" w14:textId="54A836BE" w:rsidR="0383C674" w:rsidDel="00E26B9E" w:rsidRDefault="0383C674">
      <w:pPr>
        <w:rPr>
          <w:del w:id="121" w:author="Howe, Adina [ABE]" w:date="2019-04-01T14:07:00Z"/>
        </w:rPr>
      </w:pPr>
      <w:r>
        <w:t>greater than 2% in the alfalfa amendment is dominated by unclassified bacteria (sharing no</w:t>
      </w:r>
      <w:ins w:id="122" w:author="Howe, Adina [ABE]" w:date="2019-04-01T14:07:00Z">
        <w:r w:rsidR="00E26B9E">
          <w:t xml:space="preserve"> </w:t>
        </w:r>
      </w:ins>
    </w:p>
    <w:p w14:paraId="240FC372" w14:textId="0F4CC8F1" w:rsidR="0383C674" w:rsidDel="00E26B9E" w:rsidRDefault="0383C674">
      <w:pPr>
        <w:rPr>
          <w:del w:id="123" w:author="Howe, Adina [ABE]" w:date="2019-04-01T14:07:00Z"/>
        </w:rPr>
      </w:pPr>
      <w:r>
        <w:t>homology to any known phyla) and Proteobacteria, while the compost amendment is</w:t>
      </w:r>
      <w:ins w:id="124" w:author="Howe, Adina [ABE]" w:date="2019-04-01T14:07:00Z">
        <w:r w:rsidR="00E26B9E">
          <w:t xml:space="preserve"> </w:t>
        </w:r>
      </w:ins>
    </w:p>
    <w:p w14:paraId="1AEE6A3C" w14:textId="09155B53" w:rsidR="0383C674" w:rsidRDefault="0383C674">
      <w:r>
        <w:t>dominated by unclassified bacteria, Actinobacteria, and Firmicutes. These amendments are</w:t>
      </w:r>
    </w:p>
    <w:p w14:paraId="3E5FE62A" w14:textId="0C7C822D" w:rsidR="0383C674" w:rsidRDefault="0383C674">
      <w:r>
        <w:t>also distinct from the incubation soil used in this study, which is primarily dominated by</w:t>
      </w:r>
    </w:p>
    <w:p w14:paraId="592D0F55" w14:textId="11B22AA9" w:rsidR="0383C674" w:rsidRDefault="0383C674">
      <w:proofErr w:type="spellStart"/>
      <w:r>
        <w:t>Acidobacteria</w:t>
      </w:r>
      <w:proofErr w:type="spellEnd"/>
      <w:r>
        <w:t>, Actinobacteria, and Proteobacteria</w:t>
      </w:r>
      <w:ins w:id="125" w:author="Howe, Adina [ABE]" w:date="2019-04-01T14:06:00Z">
        <w:r w:rsidR="00D7035A">
          <w:t xml:space="preserve"> (</w:t>
        </w:r>
        <w:commentRangeStart w:id="126"/>
        <w:r w:rsidR="00D7035A">
          <w:t>Figure X</w:t>
        </w:r>
        <w:commentRangeEnd w:id="126"/>
        <w:r w:rsidR="00D7035A">
          <w:rPr>
            <w:rStyle w:val="CommentReference"/>
          </w:rPr>
          <w:commentReference w:id="126"/>
        </w:r>
        <w:r w:rsidR="00D7035A">
          <w:t>)</w:t>
        </w:r>
      </w:ins>
      <w:r>
        <w:t>.</w:t>
      </w:r>
    </w:p>
    <w:p w14:paraId="6F03AA77" w14:textId="44D71232" w:rsidR="0383C674" w:rsidDel="00157DE3" w:rsidRDefault="0383C674" w:rsidP="0383C674">
      <w:pPr>
        <w:rPr>
          <w:del w:id="127" w:author="Howe, Adina [ABE]" w:date="2019-04-01T14:08:00Z"/>
        </w:rPr>
      </w:pPr>
    </w:p>
    <w:p w14:paraId="27CD40B9" w14:textId="5331E2E4" w:rsidR="0383C674" w:rsidDel="00157DE3" w:rsidRDefault="0383C674">
      <w:pPr>
        <w:rPr>
          <w:del w:id="128" w:author="Howe, Adina [ABE]" w:date="2019-04-01T14:08:00Z"/>
        </w:rPr>
      </w:pPr>
      <w:del w:id="129" w:author="Howe, Adina [ABE]" w:date="2019-04-01T14:07:00Z">
        <w:r w:rsidDel="00157DE3">
          <w:delText>In addition to differences in the</w:delText>
        </w:r>
      </w:del>
      <w:del w:id="130" w:author="Howe, Adina [ABE]" w:date="2019-04-01T14:08:00Z">
        <w:r w:rsidDel="00157DE3">
          <w:delText xml:space="preserve"> microbial communities of the inputs, we also</w:delText>
        </w:r>
      </w:del>
    </w:p>
    <w:p w14:paraId="4E9AB446" w14:textId="06E79DBB" w:rsidR="0383C674" w:rsidDel="00157DE3" w:rsidRDefault="0383C674" w:rsidP="00157DE3">
      <w:pPr>
        <w:rPr>
          <w:del w:id="131" w:author="Howe, Adina [ABE]" w:date="2019-04-01T14:08:00Z"/>
        </w:rPr>
      </w:pPr>
      <w:del w:id="132" w:author="Howe, Adina [ABE]" w:date="2019-04-01T14:08:00Z">
        <w:r w:rsidDel="00157DE3">
          <w:delText>observed differences in the amounts of inorganic N and C: N ratio in the inputs. The alfalfa amendment was highest in inorganic nitrogen concentration at 25.53 ppm and lowest in carbon to nitrogen ratio with 20.14 parts carbon to one-part nitrogen. The compost amendment was lowest in inorganic nitrogen at 13.91 ppm and had the highest C: N ratio at</w:delText>
        </w:r>
      </w:del>
    </w:p>
    <w:p w14:paraId="187D3343" w14:textId="09DFEA62" w:rsidR="0383C674" w:rsidDel="00157DE3" w:rsidRDefault="0383C674">
      <w:pPr>
        <w:rPr>
          <w:del w:id="133" w:author="Howe, Adina [ABE]" w:date="2019-04-01T14:08:00Z"/>
        </w:rPr>
      </w:pPr>
      <w:del w:id="134" w:author="Howe, Adina [ABE]" w:date="2019-04-01T14:08:00Z">
        <w:r w:rsidDel="00157DE3">
          <w:delText>28.97. It has been previously reported that a C: N ratio below 25:1 in an input will result in</w:delText>
        </w:r>
      </w:del>
    </w:p>
    <w:p w14:paraId="14BE7EBF" w14:textId="2B6240A5" w:rsidR="0383C674" w:rsidDel="00157DE3" w:rsidRDefault="0383C674">
      <w:pPr>
        <w:rPr>
          <w:del w:id="135" w:author="Howe, Adina [ABE]" w:date="2019-04-01T14:08:00Z"/>
        </w:rPr>
      </w:pPr>
      <w:del w:id="136" w:author="Howe, Adina [ABE]" w:date="2019-04-01T14:08:00Z">
        <w:r w:rsidDel="00157DE3">
          <w:delText>net mineralization while greater than 25:1 will result in net immobilization. Consequently,</w:delText>
        </w:r>
      </w:del>
    </w:p>
    <w:p w14:paraId="32BF0D55" w14:textId="6488F704" w:rsidR="0383C674" w:rsidDel="00157DE3" w:rsidRDefault="0383C674">
      <w:pPr>
        <w:rPr>
          <w:del w:id="137" w:author="Howe, Adina [ABE]" w:date="2019-04-01T14:08:00Z"/>
        </w:rPr>
      </w:pPr>
      <w:del w:id="138" w:author="Howe, Adina [ABE]" w:date="2019-04-01T14:08:00Z">
        <w:r w:rsidDel="00157DE3">
          <w:delText>the alfalfa amendment is expected to result in nitrogen mineralization, and a net increase in</w:delText>
        </w:r>
      </w:del>
    </w:p>
    <w:p w14:paraId="51AEC47F" w14:textId="0F547CAE" w:rsidR="0383C674" w:rsidDel="00157DE3" w:rsidRDefault="0383C674">
      <w:pPr>
        <w:rPr>
          <w:del w:id="139" w:author="Howe, Adina [ABE]" w:date="2019-04-01T14:08:00Z"/>
        </w:rPr>
      </w:pPr>
      <w:del w:id="140" w:author="Howe, Adina [ABE]" w:date="2019-04-01T14:08:00Z">
        <w:r w:rsidDel="00157DE3">
          <w:delText>inorganic nitrogen compared to reference soils, while the compost amendment is expected to result in nitrogen immobilization and a net decrease in inorganic nitrogen compared to</w:delText>
        </w:r>
      </w:del>
    </w:p>
    <w:p w14:paraId="2DA7A7B9" w14:textId="2485B281" w:rsidR="0383C674" w:rsidDel="00157DE3" w:rsidRDefault="0383C674">
      <w:pPr>
        <w:rPr>
          <w:del w:id="141" w:author="Howe, Adina [ABE]" w:date="2019-04-01T14:08:00Z"/>
        </w:rPr>
      </w:pPr>
      <w:del w:id="142" w:author="Howe, Adina [ABE]" w:date="2019-04-01T14:08:00Z">
        <w:r w:rsidDel="00157DE3">
          <w:delText>reference soils.</w:delText>
        </w:r>
      </w:del>
    </w:p>
    <w:p w14:paraId="0CF30913" w14:textId="745A15B7" w:rsidR="0383C674" w:rsidRDefault="0383C674" w:rsidP="0383C674"/>
    <w:p w14:paraId="5DFC3070" w14:textId="4280CC26" w:rsidR="0383C674" w:rsidDel="00814B65" w:rsidRDefault="0383C674">
      <w:pPr>
        <w:rPr>
          <w:del w:id="143" w:author="Howe, Adina [ABE]" w:date="2019-04-01T14:14:00Z"/>
        </w:rPr>
      </w:pPr>
      <w:del w:id="144" w:author="Howe, Adina [ABE]" w:date="2019-04-01T14:13:00Z">
        <w:r w:rsidDel="00814B65">
          <w:delText>Inorganic nitrogen concentrations of inorganic nitrogen estimate the amount of potential plant available nitrogen (N). Generally,</w:delText>
        </w:r>
      </w:del>
      <w:ins w:id="145" w:author="Howe, Adina [ABE]" w:date="2019-04-01T14:13:00Z">
        <w:r w:rsidR="00814B65">
          <w:t>Over the course of our experiment, nutrients and soil</w:t>
        </w:r>
      </w:ins>
      <w:ins w:id="146" w:author="Howe, Adina [ABE]" w:date="2019-04-01T14:14:00Z">
        <w:r w:rsidR="00814B65">
          <w:t xml:space="preserve">s with organic amendments changed.  </w:t>
        </w:r>
      </w:ins>
      <w:del w:id="147" w:author="Howe, Adina [ABE]" w:date="2019-04-01T14:14:00Z">
        <w:r w:rsidDel="00814B65">
          <w:delText xml:space="preserve"> inorganic N is considered to be the sum of NO3 and NH4 concentrations in soils. In our experiment, </w:delText>
        </w:r>
      </w:del>
      <w:ins w:id="148" w:author="Howe, Adina [ABE]" w:date="2019-04-01T14:14:00Z">
        <w:r w:rsidR="00814B65">
          <w:t xml:space="preserve">Overall, </w:t>
        </w:r>
      </w:ins>
      <w:r>
        <w:t>the level of inorganic N in the starting soils were similar and increased over time, with Alfalfa soils had significantly higher inorganic N concentrations on days 14 to 97 than other treatments, and by day 97 had 2-fold</w:t>
      </w:r>
      <w:ins w:id="149" w:author="Howe, Adina [ABE]" w:date="2019-04-01T14:14:00Z">
        <w:r w:rsidR="00814B65">
          <w:t xml:space="preserve"> </w:t>
        </w:r>
      </w:ins>
    </w:p>
    <w:p w14:paraId="2B29606D" w14:textId="325A40F6" w:rsidR="0383C674" w:rsidDel="00814B65" w:rsidRDefault="0383C674">
      <w:pPr>
        <w:rPr>
          <w:del w:id="150" w:author="Howe, Adina [ABE]" w:date="2019-04-01T14:14:00Z"/>
        </w:rPr>
      </w:pPr>
      <w:r>
        <w:t>greater inorganic N compared to reference soils. Mixed soils initially were observed with</w:t>
      </w:r>
      <w:ins w:id="151" w:author="Howe, Adina [ABE]" w:date="2019-04-01T14:14:00Z">
        <w:r w:rsidR="00814B65">
          <w:t xml:space="preserve"> </w:t>
        </w:r>
      </w:ins>
    </w:p>
    <w:p w14:paraId="5962AAD4" w14:textId="5B996C3E" w:rsidR="0383C674" w:rsidDel="00814B65" w:rsidRDefault="0383C674">
      <w:pPr>
        <w:rPr>
          <w:del w:id="152" w:author="Howe, Adina [ABE]" w:date="2019-04-01T14:14:00Z"/>
        </w:rPr>
      </w:pPr>
      <w:r>
        <w:t>lower concentrations of inorganic N but increased to levels comparable to reference soils by</w:t>
      </w:r>
      <w:ins w:id="153" w:author="Howe, Adina [ABE]" w:date="2019-04-01T14:14:00Z">
        <w:r w:rsidR="00814B65">
          <w:t xml:space="preserve"> </w:t>
        </w:r>
      </w:ins>
    </w:p>
    <w:p w14:paraId="51655946" w14:textId="0147CF19" w:rsidR="0383C674" w:rsidDel="00814B65" w:rsidRDefault="0383C674">
      <w:pPr>
        <w:rPr>
          <w:del w:id="154" w:author="Howe, Adina [ABE]" w:date="2019-04-01T14:14:00Z"/>
        </w:rPr>
      </w:pPr>
      <w:r>
        <w:t xml:space="preserve">day 97. Compost amendments resulted in a significantly lower </w:t>
      </w:r>
      <w:r>
        <w:lastRenderedPageBreak/>
        <w:t>concentration on all days of</w:t>
      </w:r>
      <w:ins w:id="155" w:author="Howe, Adina [ABE]" w:date="2019-04-01T14:14:00Z">
        <w:r w:rsidR="00814B65">
          <w:t xml:space="preserve"> </w:t>
        </w:r>
      </w:ins>
    </w:p>
    <w:p w14:paraId="4A86AB17" w14:textId="55B54236" w:rsidR="0383C674" w:rsidDel="00814B65" w:rsidRDefault="0383C674">
      <w:pPr>
        <w:rPr>
          <w:del w:id="156" w:author="Howe, Adina [ABE]" w:date="2019-04-01T14:14:00Z"/>
        </w:rPr>
      </w:pPr>
      <w:r>
        <w:t>the incubation compared to the reference soil and had inorganic N concentrations less than 1</w:t>
      </w:r>
      <w:ins w:id="157" w:author="Howe, Adina [ABE]" w:date="2019-04-01T14:14:00Z">
        <w:r w:rsidR="00814B65">
          <w:t xml:space="preserve"> </w:t>
        </w:r>
      </w:ins>
    </w:p>
    <w:p w14:paraId="69A7414B" w14:textId="409BBB15" w:rsidR="0383C674" w:rsidRDefault="0383C674">
      <w:r>
        <w:t xml:space="preserve">ppm on days 21, 35, and </w:t>
      </w:r>
      <w:commentRangeStart w:id="158"/>
      <w:r>
        <w:t>45</w:t>
      </w:r>
      <w:commentRangeEnd w:id="158"/>
      <w:r w:rsidR="00647CAC">
        <w:rPr>
          <w:rStyle w:val="CommentReference"/>
        </w:rPr>
        <w:commentReference w:id="158"/>
      </w:r>
      <w:r>
        <w:t>.</w:t>
      </w:r>
    </w:p>
    <w:p w14:paraId="1D0C1E2F" w14:textId="12BCC98F" w:rsidR="0383C674" w:rsidRDefault="0383C674"/>
    <w:p w14:paraId="209AFDA6" w14:textId="57400884" w:rsidR="0383C674" w:rsidRDefault="0383C674">
      <w:r>
        <w:t>Microbial biomass provides an indication of the size of the active pool of soil organic</w:t>
      </w:r>
    </w:p>
    <w:p w14:paraId="4AAEBB49" w14:textId="01752D8F" w:rsidR="0383C674" w:rsidRDefault="0383C674">
      <w:r>
        <w:t>matter and increases in microbial biomass indicate microbial utilization of nutrients for</w:t>
      </w:r>
    </w:p>
    <w:p w14:paraId="00FD9D11" w14:textId="4B2CD710" w:rsidR="0383C674" w:rsidRDefault="0383C674">
      <w:r>
        <w:t>metabolic growth and is correlated with nutrient availability. All amended microcosms</w:t>
      </w:r>
    </w:p>
    <w:p w14:paraId="706993D7" w14:textId="1B02D60B" w:rsidR="0383C674" w:rsidRDefault="0383C674">
      <w:r>
        <w:t xml:space="preserve">yielded significantly higher MBC levels than reference control </w:t>
      </w:r>
      <w:proofErr w:type="gramStart"/>
      <w:r>
        <w:t>soils .</w:t>
      </w:r>
      <w:proofErr w:type="gramEnd"/>
      <w:r>
        <w:t xml:space="preserve"> Alfalfa had the most significant positive difference, with a two-</w:t>
      </w:r>
      <w:proofErr w:type="gramStart"/>
      <w:r>
        <w:t>three fold</w:t>
      </w:r>
      <w:proofErr w:type="gramEnd"/>
      <w:r>
        <w:t xml:space="preserve"> higher MBC than reference and achieving the most MBC within the experiment 780 mg C/kg dry wt. soil on day 14. Reference soils nearly doubled in microbial biomass on day 21 before declining to baseline concentrations on day 97. Mix amended soils had consistently decreasing MBC levels throughout the experiment. </w:t>
      </w:r>
    </w:p>
    <w:p w14:paraId="127A9EF6" w14:textId="0186D3BB" w:rsidR="0383C674" w:rsidRDefault="0383C674"/>
    <w:p w14:paraId="14219817" w14:textId="323CE5E2" w:rsidR="0383C674" w:rsidDel="00D06865" w:rsidRDefault="00D06865">
      <w:pPr>
        <w:rPr>
          <w:del w:id="159" w:author="Howe, Adina [ABE]" w:date="2019-04-01T14:17:00Z"/>
        </w:rPr>
      </w:pPr>
      <w:ins w:id="160" w:author="Howe, Adina [ABE]" w:date="2019-04-01T14:17:00Z">
        <w:r>
          <w:t xml:space="preserve">Similar differences were observed in the bacterial community composition of </w:t>
        </w:r>
      </w:ins>
      <w:ins w:id="161" w:author="Howe, Adina [ABE]" w:date="2019-04-01T14:27:00Z">
        <w:r w:rsidR="0073260D">
          <w:t>amendments</w:t>
        </w:r>
      </w:ins>
      <w:ins w:id="162" w:author="Howe, Adina [ABE]" w:date="2019-04-01T14:17:00Z">
        <w:r>
          <w:t xml:space="preserve"> over time.  </w:t>
        </w:r>
      </w:ins>
      <w:ins w:id="163" w:author="Howe, Adina [ABE]" w:date="2019-04-01T14:19:00Z">
        <w:r w:rsidR="00B42F9F">
          <w:t xml:space="preserve">For each amendment, </w:t>
        </w:r>
      </w:ins>
      <w:del w:id="164" w:author="Howe, Adina [ABE]" w:date="2019-04-01T14:17:00Z">
        <w:r w:rsidR="0383C674" w:rsidDel="00D06865">
          <w:delText>To discern the impact of treatment and time on soil bacterial community composition,</w:delText>
        </w:r>
      </w:del>
    </w:p>
    <w:p w14:paraId="2587AA7B" w14:textId="2FF80FAD" w:rsidR="0383C674" w:rsidDel="00B42F9F" w:rsidRDefault="0383C674">
      <w:pPr>
        <w:rPr>
          <w:del w:id="165" w:author="Howe, Adina [ABE]" w:date="2019-04-01T14:19:00Z"/>
        </w:rPr>
      </w:pPr>
      <w:del w:id="166" w:author="Howe, Adina [ABE]" w:date="2019-04-01T14:17:00Z">
        <w:r w:rsidDel="00D06865">
          <w:delText>w</w:delText>
        </w:r>
      </w:del>
      <w:ins w:id="167" w:author="Howe, Adina [ABE]" w:date="2019-04-01T14:19:00Z">
        <w:r w:rsidR="00B42F9F">
          <w:t>w</w:t>
        </w:r>
      </w:ins>
      <w:r>
        <w:t>e compared the Bray-Curtis dissimilarity indices between all bacterial communities</w:t>
      </w:r>
      <w:ins w:id="168" w:author="Howe, Adina [ABE]" w:date="2019-04-01T14:20:00Z">
        <w:r w:rsidR="00412B21">
          <w:t xml:space="preserve"> </w:t>
        </w:r>
      </w:ins>
    </w:p>
    <w:p w14:paraId="1F9AB088" w14:textId="791BA9C0" w:rsidR="0383C674" w:rsidDel="00B42F9F" w:rsidRDefault="0383C674">
      <w:pPr>
        <w:rPr>
          <w:del w:id="169" w:author="Howe, Adina [ABE]" w:date="2019-04-01T14:18:00Z"/>
        </w:rPr>
      </w:pPr>
      <w:r>
        <w:t xml:space="preserve">associated with </w:t>
      </w:r>
      <w:ins w:id="170" w:author="Howe, Adina [ABE]" w:date="2019-04-01T14:18:00Z">
        <w:r w:rsidR="00B42F9F">
          <w:t xml:space="preserve">each </w:t>
        </w:r>
      </w:ins>
      <w:del w:id="171" w:author="Howe, Adina [ABE]" w:date="2019-04-01T14:17:00Z">
        <w:r w:rsidDel="00D06865">
          <w:delText>each microcosm</w:delText>
        </w:r>
      </w:del>
      <w:ins w:id="172" w:author="Howe, Adina [ABE]" w:date="2019-04-01T14:18:00Z">
        <w:r w:rsidR="00D06865">
          <w:t>sample</w:t>
        </w:r>
        <w:r w:rsidR="00B42F9F">
          <w:t xml:space="preserve"> </w:t>
        </w:r>
      </w:ins>
      <w:del w:id="173" w:author="Howe, Adina [ABE]" w:date="2019-04-01T14:18:00Z">
        <w:r w:rsidDel="00B42F9F">
          <w:delText>. Non-metric multidimensional scaling (NMDS) ordinations</w:delText>
        </w:r>
      </w:del>
    </w:p>
    <w:p w14:paraId="5B59CD58" w14:textId="112CCDB5" w:rsidR="0383C674" w:rsidDel="00D06865" w:rsidRDefault="0383C674">
      <w:pPr>
        <w:rPr>
          <w:del w:id="174" w:author="Howe, Adina [ABE]" w:date="2019-04-01T14:18:00Z"/>
        </w:rPr>
      </w:pPr>
      <w:del w:id="175" w:author="Howe, Adina [ABE]" w:date="2019-04-01T14:18:00Z">
        <w:r w:rsidDel="00B42F9F">
          <w:delText>of the resulting distances are shown for each treatment and day of soil sampling</w:delText>
        </w:r>
      </w:del>
      <w:ins w:id="176" w:author="Howe, Adina [ABE]" w:date="2019-04-01T14:18:00Z">
        <w:r w:rsidR="00D06865">
          <w:t>(Figure</w:t>
        </w:r>
      </w:ins>
      <w:ins w:id="177" w:author="Howe, Adina [ABE]" w:date="2019-04-01T14:19:00Z">
        <w:r w:rsidR="00B42F9F">
          <w:t>s and Y</w:t>
        </w:r>
      </w:ins>
      <w:ins w:id="178" w:author="Howe, Adina [ABE]" w:date="2019-04-01T14:18:00Z">
        <w:r w:rsidR="00D06865">
          <w:t>)</w:t>
        </w:r>
      </w:ins>
      <w:ins w:id="179" w:author="Howe, Adina [ABE]" w:date="2019-04-01T14:19:00Z">
        <w:r w:rsidR="00B42F9F">
          <w:t xml:space="preserve">, showing that </w:t>
        </w:r>
      </w:ins>
      <w:ins w:id="180" w:author="Howe, Adina [ABE]" w:date="2019-04-01T14:20:00Z">
        <w:r w:rsidR="00412B21">
          <w:t xml:space="preserve">there are two main groups of representative microbiomes </w:t>
        </w:r>
      </w:ins>
      <w:ins w:id="181" w:author="Howe, Adina [ABE]" w:date="2019-04-01T14:21:00Z">
        <w:r w:rsidR="00412B21">
          <w:t>for each amendment</w:t>
        </w:r>
      </w:ins>
      <w:r>
        <w:t>.</w:t>
      </w:r>
      <w:ins w:id="182" w:author="Howe, Adina [ABE]" w:date="2019-04-01T14:18:00Z">
        <w:r w:rsidR="00D06865">
          <w:t xml:space="preserve"> </w:t>
        </w:r>
      </w:ins>
      <w:r>
        <w:t xml:space="preserve"> </w:t>
      </w:r>
      <w:commentRangeStart w:id="183"/>
      <w:del w:id="184" w:author="Howe, Adina [ABE]" w:date="2019-04-01T14:18:00Z">
        <w:r w:rsidDel="00D06865">
          <w:delText>In the ordinations, points (representing individual samples) that are close together</w:delText>
        </w:r>
      </w:del>
    </w:p>
    <w:p w14:paraId="51DBA7F9" w14:textId="188B626E" w:rsidR="0383C674" w:rsidDel="00D06865" w:rsidRDefault="0383C674">
      <w:pPr>
        <w:rPr>
          <w:del w:id="185" w:author="Howe, Adina [ABE]" w:date="2019-04-01T14:18:00Z"/>
        </w:rPr>
      </w:pPr>
      <w:del w:id="186" w:author="Howe, Adina [ABE]" w:date="2019-04-01T14:18:00Z">
        <w:r w:rsidDel="00D06865">
          <w:delText>share similar species composition, while points further apart have different species</w:delText>
        </w:r>
      </w:del>
    </w:p>
    <w:p w14:paraId="7E250197" w14:textId="364BC2B2" w:rsidR="0383C674" w:rsidRDefault="0383C674" w:rsidP="00B42F9F">
      <w:del w:id="187" w:author="Howe, Adina [ABE]" w:date="2019-04-01T14:18:00Z">
        <w:r w:rsidDel="00D06865">
          <w:delText xml:space="preserve">compositions. </w:delText>
        </w:r>
      </w:del>
      <w:r>
        <w:t>These results reveal that the microbial community in reference soils are</w:t>
      </w:r>
    </w:p>
    <w:p w14:paraId="57CA854A" w14:textId="1B830B9B" w:rsidR="0383C674" w:rsidRDefault="0383C674">
      <w:r>
        <w:t>dissimilar from amended soils, with compost-amended soils being the most similar in</w:t>
      </w:r>
    </w:p>
    <w:p w14:paraId="20641326" w14:textId="10A646BA" w:rsidR="0383C674" w:rsidRDefault="0383C674">
      <w:r>
        <w:t>composition to reference soils. The alfalfa and mixed amendments had community compositions that were the most comparable throughout the incubation. The vertical spread</w:t>
      </w:r>
    </w:p>
    <w:p w14:paraId="5B6C2415" w14:textId="552B5CD9" w:rsidR="0383C674" w:rsidRDefault="0383C674">
      <w:r>
        <w:t>of samples along axis 1 suggests that amendment type explains the dissimilarity between</w:t>
      </w:r>
    </w:p>
    <w:p w14:paraId="51A1AD14" w14:textId="61D2F4B2" w:rsidR="0383C674" w:rsidRDefault="0383C674">
      <w:r>
        <w:t>treatments, while the clustering of samples by day on the horizontal axis shows that time in</w:t>
      </w:r>
    </w:p>
    <w:p w14:paraId="719CF616" w14:textId="77777777" w:rsidR="0073260D" w:rsidRDefault="0383C674" w:rsidP="0073260D">
      <w:pPr>
        <w:rPr>
          <w:moveTo w:id="188" w:author="Howe, Adina [ABE]" w:date="2019-04-01T14:27:00Z"/>
        </w:rPr>
      </w:pPr>
      <w:r>
        <w:t>incubation also explains variation.</w:t>
      </w:r>
      <w:ins w:id="189" w:author="Howe, Adina [ABE]" w:date="2019-04-01T14:27:00Z">
        <w:r w:rsidR="0073260D">
          <w:t xml:space="preserve">  </w:t>
        </w:r>
      </w:ins>
      <w:moveToRangeStart w:id="190" w:author="Howe, Adina [ABE]" w:date="2019-04-01T14:27:00Z" w:name="move5021294"/>
      <w:moveTo w:id="191" w:author="Howe, Adina [ABE]" w:date="2019-04-01T14:27:00Z">
        <w:r w:rsidR="0073260D">
          <w:t>To better understand the influence of the various environmental variables that were</w:t>
        </w:r>
      </w:moveTo>
    </w:p>
    <w:p w14:paraId="2D998B53" w14:textId="77777777" w:rsidR="0073260D" w:rsidRDefault="0073260D" w:rsidP="0073260D">
      <w:pPr>
        <w:rPr>
          <w:moveTo w:id="192" w:author="Howe, Adina [ABE]" w:date="2019-04-01T14:27:00Z"/>
        </w:rPr>
      </w:pPr>
      <w:moveTo w:id="193" w:author="Howe, Adina [ABE]" w:date="2019-04-01T14:27:00Z">
        <w:r>
          <w:t>measured on the microbial community, canonical analysis of principle coordinates was17</w:t>
        </w:r>
      </w:moveTo>
    </w:p>
    <w:p w14:paraId="7682C731" w14:textId="77777777" w:rsidR="0073260D" w:rsidRDefault="0073260D" w:rsidP="0073260D">
      <w:pPr>
        <w:rPr>
          <w:moveTo w:id="194" w:author="Howe, Adina [ABE]" w:date="2019-04-01T14:27:00Z"/>
        </w:rPr>
      </w:pPr>
      <w:moveTo w:id="195" w:author="Howe, Adina [ABE]" w:date="2019-04-01T14:27:00Z">
        <w:r>
          <w:t>performed on the Bray-Curtis distance matrix, and environmental variable scores were fitted</w:t>
        </w:r>
      </w:moveTo>
    </w:p>
    <w:p w14:paraId="12208D0D" w14:textId="77777777" w:rsidR="0073260D" w:rsidRDefault="0073260D" w:rsidP="0073260D">
      <w:pPr>
        <w:rPr>
          <w:moveTo w:id="196" w:author="Howe, Adina [ABE]" w:date="2019-04-01T14:27:00Z"/>
        </w:rPr>
      </w:pPr>
      <w:moveTo w:id="197" w:author="Howe, Adina [ABE]" w:date="2019-04-01T14:27:00Z">
        <w:r>
          <w:t>to this ordination. We observed that measurements of C: N ratios and inorganic N concentrations were correlated to community variation along an axis, CAP1 (up to 20%</w:t>
        </w:r>
      </w:moveTo>
    </w:p>
    <w:p w14:paraId="05CFF515" w14:textId="77777777" w:rsidR="0073260D" w:rsidRDefault="0073260D" w:rsidP="0073260D">
      <w:pPr>
        <w:rPr>
          <w:moveTo w:id="198" w:author="Howe, Adina [ABE]" w:date="2019-04-01T14:27:00Z"/>
        </w:rPr>
      </w:pPr>
      <w:moveTo w:id="199" w:author="Howe, Adina [ABE]" w:date="2019-04-01T14:27:00Z">
        <w:r>
          <w:t>variance explained in mixed alfalfa microcosms). In addition, alfalfa-amended soils had</w:t>
        </w:r>
      </w:moveTo>
    </w:p>
    <w:p w14:paraId="15F9D370" w14:textId="77777777" w:rsidR="0073260D" w:rsidRDefault="0073260D" w:rsidP="0073260D">
      <w:pPr>
        <w:rPr>
          <w:moveTo w:id="200" w:author="Howe, Adina [ABE]" w:date="2019-04-01T14:27:00Z"/>
        </w:rPr>
      </w:pPr>
      <w:moveTo w:id="201" w:author="Howe, Adina [ABE]" w:date="2019-04-01T14:27:00Z">
        <w:r>
          <w:t>MBC also correlated with this axis. The second CAP axis (CAP2) had weak associations18</w:t>
        </w:r>
      </w:moveTo>
    </w:p>
    <w:p w14:paraId="2C313AFE" w14:textId="77777777" w:rsidR="0073260D" w:rsidRDefault="0073260D" w:rsidP="0073260D">
      <w:pPr>
        <w:rPr>
          <w:moveTo w:id="202" w:author="Howe, Adina [ABE]" w:date="2019-04-01T14:27:00Z"/>
        </w:rPr>
      </w:pPr>
      <w:moveTo w:id="203" w:author="Howe, Adina [ABE]" w:date="2019-04-01T14:27:00Z">
        <w:r>
          <w:t>with pH and MBC in all treatments except alfalfa. However, CAP2 was much lower in</w:t>
        </w:r>
      </w:moveTo>
    </w:p>
    <w:p w14:paraId="77B0EACD" w14:textId="77777777" w:rsidR="0073260D" w:rsidRDefault="0073260D" w:rsidP="0073260D">
      <w:pPr>
        <w:rPr>
          <w:moveTo w:id="204" w:author="Howe, Adina [ABE]" w:date="2019-04-01T14:27:00Z"/>
        </w:rPr>
      </w:pPr>
      <w:moveTo w:id="205" w:author="Howe, Adina [ABE]" w:date="2019-04-01T14:27:00Z">
        <w:r>
          <w:t>percentage explained, between 3.1% to 5.1% for all amendments.</w:t>
        </w:r>
      </w:moveTo>
    </w:p>
    <w:moveToRangeEnd w:id="190"/>
    <w:p w14:paraId="28F85C78" w14:textId="35EA1E66" w:rsidR="0073260D" w:rsidRDefault="0383C674">
      <w:pPr>
        <w:rPr>
          <w:ins w:id="206" w:author="Howe, Adina [ABE]" w:date="2019-04-01T14:27:00Z"/>
        </w:rPr>
      </w:pPr>
      <w:r>
        <w:t xml:space="preserve"> </w:t>
      </w:r>
      <w:commentRangeEnd w:id="183"/>
      <w:r w:rsidR="00B42F9F">
        <w:rPr>
          <w:rStyle w:val="CommentReference"/>
        </w:rPr>
        <w:commentReference w:id="183"/>
      </w:r>
    </w:p>
    <w:p w14:paraId="7576530F" w14:textId="77777777" w:rsidR="0073260D" w:rsidRDefault="0073260D">
      <w:pPr>
        <w:rPr>
          <w:ins w:id="207" w:author="Howe, Adina [ABE]" w:date="2019-04-01T14:27:00Z"/>
        </w:rPr>
      </w:pPr>
    </w:p>
    <w:p w14:paraId="67DFE3AE" w14:textId="17B4282F" w:rsidR="0383C674" w:rsidRDefault="0383C674">
      <w:r>
        <w:t xml:space="preserve">Generally, </w:t>
      </w:r>
      <w:ins w:id="208" w:author="Howe, Adina [ABE]" w:date="2019-04-01T14:21:00Z">
        <w:r w:rsidR="00412B21">
          <w:t xml:space="preserve">each amendment is associated with </w:t>
        </w:r>
        <w:r w:rsidR="00D057DB">
          <w:t xml:space="preserve">similar microbial communities representing early and late time points within the study.  For example, for which </w:t>
        </w:r>
        <w:proofErr w:type="gramStart"/>
        <w:r w:rsidR="00D057DB">
          <w:t>amendment?,</w:t>
        </w:r>
        <w:proofErr w:type="gramEnd"/>
        <w:r w:rsidR="00D057DB">
          <w:t xml:space="preserve"> </w:t>
        </w:r>
      </w:ins>
      <w:r>
        <w:t>day 7 communities were observed to be the</w:t>
      </w:r>
    </w:p>
    <w:p w14:paraId="478F5A33" w14:textId="48FA3503" w:rsidR="0383C674" w:rsidRDefault="0383C674">
      <w:r>
        <w:t>most dissimilar to day 97 communities and are most similar to day 14 and day 21</w:t>
      </w:r>
    </w:p>
    <w:p w14:paraId="5351D7FC" w14:textId="288DFF60" w:rsidR="0383C674" w:rsidRDefault="0383C674">
      <w:r>
        <w:t>communities. As the incubation progressed, the dissimilarity between sampling times</w:t>
      </w:r>
    </w:p>
    <w:p w14:paraId="66A760F1" w14:textId="5A1BEA02" w:rsidR="0383C674" w:rsidRDefault="0383C674">
      <w:r>
        <w:t>became more pronounced regardless of treatment. Further, the first three sampling points in</w:t>
      </w:r>
    </w:p>
    <w:p w14:paraId="63A59F75" w14:textId="58118F14" w:rsidR="0383C674" w:rsidRDefault="0383C674">
      <w:r>
        <w:t>time showed the most similar communities, with increasingly different communities after day</w:t>
      </w:r>
    </w:p>
    <w:p w14:paraId="5F2D949D" w14:textId="6B18C170" w:rsidR="0383C674" w:rsidDel="0073260D" w:rsidRDefault="0383C674">
      <w:pPr>
        <w:rPr>
          <w:del w:id="209" w:author="Howe, Adina [ABE]" w:date="2019-04-01T14:28:00Z"/>
        </w:rPr>
      </w:pPr>
      <w:r>
        <w:t>21.</w:t>
      </w:r>
      <w:ins w:id="210" w:author="Howe, Adina [ABE]" w:date="2019-04-01T14:22:00Z">
        <w:r w:rsidR="008F5DD2">
          <w:t xml:space="preserve">  As a consequence of these observ</w:t>
        </w:r>
      </w:ins>
      <w:ins w:id="211" w:author="Howe, Adina [ABE]" w:date="2019-04-01T14:23:00Z">
        <w:r w:rsidR="008F5DD2">
          <w:t xml:space="preserve">ations, we have combined samples for “early” and “late” microbiomes for each amendment, </w:t>
        </w:r>
      </w:ins>
      <w:ins w:id="212" w:author="Howe, Adina [ABE]" w:date="2019-04-01T14:28:00Z">
        <w:r w:rsidR="0073260D">
          <w:t>where s</w:t>
        </w:r>
      </w:ins>
    </w:p>
    <w:p w14:paraId="5B49020D" w14:textId="3AD3549F" w:rsidR="0383C674" w:rsidDel="0073260D" w:rsidRDefault="0383C674">
      <w:pPr>
        <w:rPr>
          <w:del w:id="213" w:author="Howe, Adina [ABE]" w:date="2019-04-01T14:28:00Z"/>
        </w:rPr>
      </w:pPr>
    </w:p>
    <w:p w14:paraId="77192F6E" w14:textId="46FC5650" w:rsidR="0383C674" w:rsidDel="0073260D" w:rsidRDefault="0383C674">
      <w:pPr>
        <w:rPr>
          <w:del w:id="214" w:author="Howe, Adina [ABE]" w:date="2019-04-01T14:28:00Z"/>
          <w:moveFrom w:id="215" w:author="Howe, Adina [ABE]" w:date="2019-04-01T14:27:00Z"/>
        </w:rPr>
      </w:pPr>
      <w:moveFromRangeStart w:id="216" w:author="Howe, Adina [ABE]" w:date="2019-04-01T14:27:00Z" w:name="move5021294"/>
      <w:moveFrom w:id="217" w:author="Howe, Adina [ABE]" w:date="2019-04-01T14:27:00Z">
        <w:del w:id="218" w:author="Howe, Adina [ABE]" w:date="2019-04-01T14:28:00Z">
          <w:r w:rsidDel="0073260D">
            <w:delText>To better understand the influence of the various environmental variables that were</w:delText>
          </w:r>
        </w:del>
      </w:moveFrom>
    </w:p>
    <w:p w14:paraId="77E661EC" w14:textId="154B9196" w:rsidR="0383C674" w:rsidDel="0073260D" w:rsidRDefault="0383C674">
      <w:pPr>
        <w:rPr>
          <w:del w:id="219" w:author="Howe, Adina [ABE]" w:date="2019-04-01T14:28:00Z"/>
          <w:moveFrom w:id="220" w:author="Howe, Adina [ABE]" w:date="2019-04-01T14:27:00Z"/>
        </w:rPr>
      </w:pPr>
      <w:moveFrom w:id="221" w:author="Howe, Adina [ABE]" w:date="2019-04-01T14:27:00Z">
        <w:del w:id="222" w:author="Howe, Adina [ABE]" w:date="2019-04-01T14:28:00Z">
          <w:r w:rsidDel="0073260D">
            <w:delText>measured on the microbial community, canonical analysis of principle coordinates was17</w:delText>
          </w:r>
        </w:del>
      </w:moveFrom>
    </w:p>
    <w:p w14:paraId="0B47A63D" w14:textId="6059D5A7" w:rsidR="0383C674" w:rsidDel="0073260D" w:rsidRDefault="0383C674">
      <w:pPr>
        <w:rPr>
          <w:del w:id="223" w:author="Howe, Adina [ABE]" w:date="2019-04-01T14:28:00Z"/>
          <w:moveFrom w:id="224" w:author="Howe, Adina [ABE]" w:date="2019-04-01T14:27:00Z"/>
        </w:rPr>
      </w:pPr>
      <w:moveFrom w:id="225" w:author="Howe, Adina [ABE]" w:date="2019-04-01T14:27:00Z">
        <w:del w:id="226" w:author="Howe, Adina [ABE]" w:date="2019-04-01T14:28:00Z">
          <w:r w:rsidDel="0073260D">
            <w:delText>performed on the Bray-Curtis distance matrix, and environmental variable scores were fitted</w:delText>
          </w:r>
        </w:del>
      </w:moveFrom>
    </w:p>
    <w:p w14:paraId="1E1E0AA6" w14:textId="19A989BC" w:rsidR="0383C674" w:rsidDel="0073260D" w:rsidRDefault="0383C674">
      <w:pPr>
        <w:rPr>
          <w:del w:id="227" w:author="Howe, Adina [ABE]" w:date="2019-04-01T14:28:00Z"/>
          <w:moveFrom w:id="228" w:author="Howe, Adina [ABE]" w:date="2019-04-01T14:27:00Z"/>
        </w:rPr>
      </w:pPr>
      <w:moveFrom w:id="229" w:author="Howe, Adina [ABE]" w:date="2019-04-01T14:27:00Z">
        <w:del w:id="230" w:author="Howe, Adina [ABE]" w:date="2019-04-01T14:28:00Z">
          <w:r w:rsidDel="0073260D">
            <w:delText>to this ordination. We observed that measurements of C: N ratios and inorganic N concentrations were correlated to community variation along an axis, CAP1 (up to 20%</w:delText>
          </w:r>
        </w:del>
      </w:moveFrom>
    </w:p>
    <w:p w14:paraId="3CB7E183" w14:textId="14BD6ACF" w:rsidR="0383C674" w:rsidDel="0073260D" w:rsidRDefault="0383C674">
      <w:pPr>
        <w:rPr>
          <w:del w:id="231" w:author="Howe, Adina [ABE]" w:date="2019-04-01T14:28:00Z"/>
          <w:moveFrom w:id="232" w:author="Howe, Adina [ABE]" w:date="2019-04-01T14:27:00Z"/>
        </w:rPr>
      </w:pPr>
      <w:moveFrom w:id="233" w:author="Howe, Adina [ABE]" w:date="2019-04-01T14:27:00Z">
        <w:del w:id="234" w:author="Howe, Adina [ABE]" w:date="2019-04-01T14:28:00Z">
          <w:r w:rsidDel="0073260D">
            <w:delText>variance explained in mixed alfalfa microcosms). In addition, alfalfa-amended soils had</w:delText>
          </w:r>
        </w:del>
      </w:moveFrom>
    </w:p>
    <w:p w14:paraId="64F7CA83" w14:textId="2BF4204C" w:rsidR="0383C674" w:rsidDel="0073260D" w:rsidRDefault="0383C674">
      <w:pPr>
        <w:rPr>
          <w:del w:id="235" w:author="Howe, Adina [ABE]" w:date="2019-04-01T14:28:00Z"/>
          <w:moveFrom w:id="236" w:author="Howe, Adina [ABE]" w:date="2019-04-01T14:27:00Z"/>
        </w:rPr>
      </w:pPr>
      <w:moveFrom w:id="237" w:author="Howe, Adina [ABE]" w:date="2019-04-01T14:27:00Z">
        <w:del w:id="238" w:author="Howe, Adina [ABE]" w:date="2019-04-01T14:28:00Z">
          <w:r w:rsidDel="0073260D">
            <w:delText>MBC also correlated with this axis. The second CAP axis (CAP2) had weak associations18</w:delText>
          </w:r>
        </w:del>
      </w:moveFrom>
    </w:p>
    <w:p w14:paraId="231DA326" w14:textId="3B002DEB" w:rsidR="0383C674" w:rsidDel="0073260D" w:rsidRDefault="0383C674">
      <w:pPr>
        <w:rPr>
          <w:del w:id="239" w:author="Howe, Adina [ABE]" w:date="2019-04-01T14:28:00Z"/>
          <w:moveFrom w:id="240" w:author="Howe, Adina [ABE]" w:date="2019-04-01T14:27:00Z"/>
        </w:rPr>
      </w:pPr>
      <w:moveFrom w:id="241" w:author="Howe, Adina [ABE]" w:date="2019-04-01T14:27:00Z">
        <w:del w:id="242" w:author="Howe, Adina [ABE]" w:date="2019-04-01T14:28:00Z">
          <w:r w:rsidDel="0073260D">
            <w:delText>with pH and MBC in all treatments except alfalfa. However, CAP2 was much lower in</w:delText>
          </w:r>
        </w:del>
      </w:moveFrom>
    </w:p>
    <w:p w14:paraId="4CEC6953" w14:textId="2661C04C" w:rsidR="0383C674" w:rsidDel="0073260D" w:rsidRDefault="0383C674">
      <w:pPr>
        <w:rPr>
          <w:del w:id="243" w:author="Howe, Adina [ABE]" w:date="2019-04-01T14:28:00Z"/>
          <w:moveFrom w:id="244" w:author="Howe, Adina [ABE]" w:date="2019-04-01T14:27:00Z"/>
        </w:rPr>
      </w:pPr>
      <w:moveFrom w:id="245" w:author="Howe, Adina [ABE]" w:date="2019-04-01T14:27:00Z">
        <w:del w:id="246" w:author="Howe, Adina [ABE]" w:date="2019-04-01T14:28:00Z">
          <w:r w:rsidDel="0073260D">
            <w:delText>percentage explained, between 3.1% to 5.1% for all amendments.</w:delText>
          </w:r>
        </w:del>
      </w:moveFrom>
    </w:p>
    <w:moveFromRangeEnd w:id="216"/>
    <w:p w14:paraId="283D67D3" w14:textId="2037B1E0" w:rsidR="0383C674" w:rsidDel="0073260D" w:rsidRDefault="0383C674">
      <w:pPr>
        <w:rPr>
          <w:del w:id="247" w:author="Howe, Adina [ABE]" w:date="2019-04-01T14:28:00Z"/>
        </w:rPr>
      </w:pPr>
    </w:p>
    <w:p w14:paraId="67D7BE03" w14:textId="0DA686CE" w:rsidR="0383C674" w:rsidDel="0073260D" w:rsidRDefault="0383C674">
      <w:pPr>
        <w:rPr>
          <w:del w:id="248" w:author="Howe, Adina [ABE]" w:date="2019-04-01T14:28:00Z"/>
        </w:rPr>
      </w:pPr>
      <w:del w:id="249" w:author="Howe, Adina [ABE]" w:date="2019-04-01T14:28:00Z">
        <w:r w:rsidDel="0073260D">
          <w:delText>To understand the microbial communities that are early responders to amendment, we</w:delText>
        </w:r>
      </w:del>
    </w:p>
    <w:p w14:paraId="4672765A" w14:textId="40F19BA9" w:rsidR="0383C674" w:rsidDel="0073260D" w:rsidRDefault="0383C674">
      <w:pPr>
        <w:rPr>
          <w:del w:id="250" w:author="Howe, Adina [ABE]" w:date="2019-04-01T14:28:00Z"/>
        </w:rPr>
      </w:pPr>
      <w:del w:id="251" w:author="Howe, Adina [ABE]" w:date="2019-04-01T14:28:00Z">
        <w:r w:rsidDel="0073260D">
          <w:delText>performed hierarchical clustering of the binary Bray-Curtis distance for each treatment.</w:delText>
        </w:r>
      </w:del>
    </w:p>
    <w:p w14:paraId="51D0C094" w14:textId="23738A9A" w:rsidR="0383C674" w:rsidDel="0073260D" w:rsidRDefault="0383C674">
      <w:pPr>
        <w:rPr>
          <w:del w:id="252" w:author="Howe, Adina [ABE]" w:date="2019-04-01T14:28:00Z"/>
        </w:rPr>
      </w:pPr>
      <w:del w:id="253" w:author="Howe, Adina [ABE]" w:date="2019-04-01T14:28:00Z">
        <w:r w:rsidDel="0073260D">
          <w:delText>These results were used to guide the definition of “early responders” to amendments. For</w:delText>
        </w:r>
      </w:del>
    </w:p>
    <w:p w14:paraId="51F2594C" w14:textId="6272E10C" w:rsidR="0383C674" w:rsidDel="0073260D" w:rsidRDefault="0383C674">
      <w:pPr>
        <w:rPr>
          <w:del w:id="254" w:author="Howe, Adina [ABE]" w:date="2019-04-01T14:28:00Z"/>
        </w:rPr>
      </w:pPr>
      <w:del w:id="255" w:author="Howe, Adina [ABE]" w:date="2019-04-01T14:28:00Z">
        <w:r w:rsidDel="0073260D">
          <w:delText>each amendment, bacterial communities from day 0 samples clustered together, consistent</w:delText>
        </w:r>
      </w:del>
    </w:p>
    <w:p w14:paraId="273AA65B" w14:textId="49A5181C" w:rsidR="0383C674" w:rsidDel="0073260D" w:rsidRDefault="0383C674">
      <w:pPr>
        <w:rPr>
          <w:del w:id="256" w:author="Howe, Adina [ABE]" w:date="2019-04-01T14:28:00Z"/>
        </w:rPr>
      </w:pPr>
      <w:del w:id="257" w:author="Howe, Adina [ABE]" w:date="2019-04-01T14:28:00Z">
        <w:r w:rsidDel="0073260D">
          <w:delText>that these samples represent similar initial conditions. These Day 0 communities will</w:delText>
        </w:r>
      </w:del>
    </w:p>
    <w:p w14:paraId="709123D2" w14:textId="76437A8D" w:rsidR="0383C674" w:rsidDel="0073260D" w:rsidRDefault="0383C674">
      <w:pPr>
        <w:rPr>
          <w:del w:id="258" w:author="Howe, Adina [ABE]" w:date="2019-04-01T14:28:00Z"/>
        </w:rPr>
      </w:pPr>
      <w:del w:id="259" w:author="Howe, Adina [ABE]" w:date="2019-04-01T14:28:00Z">
        <w:r w:rsidDel="0073260D">
          <w:delText>henceforth be referred to as the baseline response group. For all amendments, communities</w:delText>
        </w:r>
      </w:del>
    </w:p>
    <w:p w14:paraId="7D969976" w14:textId="0644A149" w:rsidR="0383C674" w:rsidRDefault="0383C674" w:rsidP="0073260D">
      <w:del w:id="260" w:author="Howe, Adina [ABE]" w:date="2019-04-01T14:28:00Z">
        <w:r w:rsidDel="0073260D">
          <w:delText>from s</w:delText>
        </w:r>
      </w:del>
      <w:r>
        <w:t xml:space="preserve">ample days 7, 14, 21 </w:t>
      </w:r>
      <w:ins w:id="261" w:author="Howe, Adina [ABE]" w:date="2019-04-01T14:29:00Z">
        <w:r w:rsidR="0073260D">
          <w:t xml:space="preserve">were defined as </w:t>
        </w:r>
      </w:ins>
      <w:del w:id="262" w:author="Howe, Adina [ABE]" w:date="2019-04-01T14:29:00Z">
        <w:r w:rsidDel="0073260D">
          <w:delText xml:space="preserve">cluster as </w:delText>
        </w:r>
      </w:del>
      <w:r>
        <w:t>early responders and 35, 49, 97 cluster as the late</w:t>
      </w:r>
    </w:p>
    <w:p w14:paraId="2C86C5BE" w14:textId="543AB8C1" w:rsidR="0383C674" w:rsidRDefault="0383C674">
      <w:pPr>
        <w:rPr>
          <w:ins w:id="263" w:author="Howe, Adina [ABE]" w:date="2019-04-01T14:29:00Z"/>
        </w:rPr>
      </w:pPr>
      <w:r>
        <w:lastRenderedPageBreak/>
        <w:t>responders.</w:t>
      </w:r>
      <w:ins w:id="264" w:author="Howe, Adina [ABE]" w:date="2019-04-01T14:29:00Z">
        <w:r w:rsidR="0073260D">
          <w:t xml:space="preserve"> [need to add some stats to back this up]</w:t>
        </w:r>
      </w:ins>
    </w:p>
    <w:p w14:paraId="1A425987" w14:textId="77777777" w:rsidR="0073260D" w:rsidRDefault="0073260D"/>
    <w:p w14:paraId="2C70A2A5" w14:textId="20642C24" w:rsidR="0383C674" w:rsidDel="007466AC" w:rsidRDefault="007466AC" w:rsidP="007466AC">
      <w:pPr>
        <w:rPr>
          <w:del w:id="265" w:author="Howe, Adina [ABE]" w:date="2019-04-02T11:05:00Z"/>
        </w:rPr>
        <w:pPrChange w:id="266" w:author="Howe, Adina [ABE]" w:date="2019-04-02T11:05:00Z">
          <w:pPr/>
        </w:pPrChange>
      </w:pPr>
      <w:ins w:id="267" w:author="Howe, Adina [ABE]" w:date="2019-04-02T11:04:00Z">
        <w:r>
          <w:t xml:space="preserve">We next characterized </w:t>
        </w:r>
      </w:ins>
      <w:ins w:id="268" w:author="Howe, Adina [ABE]" w:date="2019-04-02T11:05:00Z">
        <w:r>
          <w:t xml:space="preserve">the microbial composition of early and </w:t>
        </w:r>
      </w:ins>
      <w:ins w:id="269" w:author="Howe, Adina [ABE]" w:date="2019-04-02T11:06:00Z">
        <w:r w:rsidR="0043068E">
          <w:t>late</w:t>
        </w:r>
      </w:ins>
      <w:ins w:id="270" w:author="Howe, Adina [ABE]" w:date="2019-04-02T11:05:00Z">
        <w:r>
          <w:t xml:space="preserve"> responders for each amendment.  </w:t>
        </w:r>
      </w:ins>
      <w:ins w:id="271" w:author="Howe, Adina [ABE]" w:date="2019-04-02T11:10:00Z">
        <w:r w:rsidR="00850468">
          <w:t>Additionally</w:t>
        </w:r>
      </w:ins>
      <w:ins w:id="272" w:author="Howe, Adina [ABE]" w:date="2019-04-02T11:06:00Z">
        <w:r w:rsidR="0043068E">
          <w:t>,</w:t>
        </w:r>
      </w:ins>
      <w:ins w:id="273" w:author="Howe, Adina [ABE]" w:date="2019-04-02T11:09:00Z">
        <w:r w:rsidR="00850468">
          <w:t xml:space="preserve"> we aimed to differentiate</w:t>
        </w:r>
      </w:ins>
      <w:ins w:id="274" w:author="Howe, Adina [ABE]" w:date="2019-04-02T11:10:00Z">
        <w:r w:rsidR="00850468">
          <w:t xml:space="preserve"> the source of the bacteria, from either the soils or the amendment.  </w:t>
        </w:r>
      </w:ins>
      <w:ins w:id="275" w:author="Howe, Adina [ABE]" w:date="2019-04-02T11:06:00Z">
        <w:r w:rsidR="0043068E">
          <w:t xml:space="preserve"> </w:t>
        </w:r>
      </w:ins>
      <w:commentRangeStart w:id="276"/>
      <w:ins w:id="277" w:author="Howe, Adina [ABE]" w:date="2019-04-02T11:15:00Z">
        <w:r w:rsidR="009F6174">
          <w:t xml:space="preserve">After associating samples with either </w:t>
        </w:r>
        <w:proofErr w:type="spellStart"/>
        <w:proofErr w:type="gramStart"/>
        <w:r w:rsidR="009F6174">
          <w:t>a</w:t>
        </w:r>
        <w:proofErr w:type="spellEnd"/>
        <w:proofErr w:type="gramEnd"/>
        <w:r w:rsidR="009F6174">
          <w:t xml:space="preserve"> early or late response group, w</w:t>
        </w:r>
      </w:ins>
      <w:ins w:id="278" w:author="Howe, Adina [ABE]" w:date="2019-04-02T11:14:00Z">
        <w:r w:rsidR="009F6174">
          <w:t>e</w:t>
        </w:r>
      </w:ins>
      <w:ins w:id="279" w:author="Howe, Adina [ABE]" w:date="2019-04-02T11:15:00Z">
        <w:r w:rsidR="009F6174">
          <w:t xml:space="preserve"> next</w:t>
        </w:r>
      </w:ins>
      <w:ins w:id="280" w:author="Howe, Adina [ABE]" w:date="2019-04-02T11:14:00Z">
        <w:r w:rsidR="009F6174">
          <w:t xml:space="preserve"> classified OTUs </w:t>
        </w:r>
      </w:ins>
      <w:ins w:id="281" w:author="Howe, Adina [ABE]" w:date="2019-04-02T11:15:00Z">
        <w:r w:rsidR="009F6174">
          <w:t>as soil-enriched or amendment-en</w:t>
        </w:r>
      </w:ins>
      <w:ins w:id="282" w:author="Howe, Adina [ABE]" w:date="2019-04-02T11:16:00Z">
        <w:r w:rsidR="009F6174">
          <w:t>riched</w:t>
        </w:r>
      </w:ins>
      <w:ins w:id="283" w:author="Howe, Adina [ABE]" w:date="2019-04-02T13:12:00Z">
        <w:r w:rsidR="004A5D14">
          <w:t xml:space="preserve">.  Soil enriched is defined as… Amendment enriched is defined as….  </w:t>
        </w:r>
        <w:commentRangeEnd w:id="276"/>
        <w:r w:rsidR="004A5D14">
          <w:rPr>
            <w:rStyle w:val="CommentReference"/>
          </w:rPr>
          <w:commentReference w:id="276"/>
        </w:r>
      </w:ins>
      <w:ins w:id="284" w:author="Howe, Adina [ABE]" w:date="2019-04-02T11:16:00Z">
        <w:r w:rsidR="009F6174">
          <w:t xml:space="preserve">, depending on the </w:t>
        </w:r>
      </w:ins>
      <w:ins w:id="285" w:author="Howe, Adina [ABE]" w:date="2019-04-02T11:14:00Z">
        <w:r w:rsidR="009F6174">
          <w:t xml:space="preserve">o </w:t>
        </w:r>
        <w:proofErr w:type="spellStart"/>
        <w:r w:rsidR="009F6174">
          <w:t>two</w:t>
        </w:r>
      </w:ins>
      <w:ins w:id="286" w:author="Howe, Adina [ABE]" w:date="2019-04-02T11:06:00Z">
        <w:r w:rsidR="0043068E">
          <w:t>we</w:t>
        </w:r>
        <w:proofErr w:type="spellEnd"/>
        <w:r w:rsidR="0043068E">
          <w:t xml:space="preserve"> identified membership that were significantly  more abundant in </w:t>
        </w:r>
      </w:ins>
      <w:del w:id="287" w:author="Howe, Adina [ABE]" w:date="2019-04-02T11:05:00Z">
        <w:r w:rsidR="0383C674" w:rsidDel="007466AC">
          <w:delText>For early and late response groups, the microbial communities that were unique for</w:delText>
        </w:r>
      </w:del>
    </w:p>
    <w:p w14:paraId="6A0E33A3" w14:textId="6E91B5CA" w:rsidR="0383C674" w:rsidDel="0043068E" w:rsidRDefault="0383C674" w:rsidP="0043068E">
      <w:pPr>
        <w:rPr>
          <w:del w:id="288" w:author="Howe, Adina [ABE]" w:date="2019-04-02T11:06:00Z"/>
        </w:rPr>
        <w:pPrChange w:id="289" w:author="Howe, Adina [ABE]" w:date="2019-04-02T11:06:00Z">
          <w:pPr/>
        </w:pPrChange>
      </w:pPr>
      <w:del w:id="290" w:author="Howe, Adina [ABE]" w:date="2019-04-02T11:05:00Z">
        <w:r w:rsidDel="007466AC">
          <w:delText xml:space="preserve">each amendment was characterized. </w:delText>
        </w:r>
      </w:del>
      <w:del w:id="291" w:author="Howe, Adina [ABE]" w:date="2019-04-02T11:06:00Z">
        <w:r w:rsidDel="0043068E">
          <w:delText>We identified specific microbial communities that</w:delText>
        </w:r>
      </w:del>
    </w:p>
    <w:p w14:paraId="0872E4AC" w14:textId="79204453" w:rsidR="0383C674" w:rsidDel="0043068E" w:rsidRDefault="0383C674" w:rsidP="0043068E">
      <w:pPr>
        <w:rPr>
          <w:del w:id="292" w:author="Howe, Adina [ABE]" w:date="2019-04-02T11:06:00Z"/>
        </w:rPr>
        <w:pPrChange w:id="293" w:author="Howe, Adina [ABE]" w:date="2019-04-02T11:06:00Z">
          <w:pPr/>
        </w:pPrChange>
      </w:pPr>
      <w:del w:id="294" w:author="Howe, Adina [ABE]" w:date="2019-04-02T11:06:00Z">
        <w:r w:rsidDel="0043068E">
          <w:delText xml:space="preserve">were observed to be significantly different in </w:delText>
        </w:r>
      </w:del>
      <w:r>
        <w:t>amendment treatments compared to reference</w:t>
      </w:r>
      <w:ins w:id="295" w:author="Howe, Adina [ABE]" w:date="2019-04-02T11:06:00Z">
        <w:r w:rsidR="0043068E">
          <w:t xml:space="preserve"> </w:t>
        </w:r>
      </w:ins>
    </w:p>
    <w:p w14:paraId="00352F8C" w14:textId="1CCC898E" w:rsidR="0383C674" w:rsidRDefault="0383C674">
      <w:r>
        <w:t>control soils</w:t>
      </w:r>
      <w:ins w:id="296" w:author="Howe, Adina [ABE]" w:date="2019-04-02T11:06:00Z">
        <w:r w:rsidR="0043068E">
          <w:t xml:space="preserve">, with at least a </w:t>
        </w:r>
      </w:ins>
      <w:del w:id="297" w:author="Howe, Adina [ABE]" w:date="2019-04-02T11:06:00Z">
        <w:r w:rsidDel="0043068E">
          <w:delText xml:space="preserve">. Significantly different communities were defined as those with a </w:delText>
        </w:r>
      </w:del>
      <w:r>
        <w:t>log 2-fold</w:t>
      </w:r>
    </w:p>
    <w:p w14:paraId="44CEB579" w14:textId="2A82F1F1" w:rsidR="0383C674" w:rsidDel="0043068E" w:rsidRDefault="0383C674" w:rsidP="0043068E">
      <w:pPr>
        <w:rPr>
          <w:del w:id="298" w:author="Howe, Adina [ABE]" w:date="2019-04-02T11:07:00Z"/>
        </w:rPr>
        <w:pPrChange w:id="299" w:author="Howe, Adina [ABE]" w:date="2019-04-02T11:07:00Z">
          <w:pPr/>
        </w:pPrChange>
      </w:pPr>
      <w:r>
        <w:t>relative abundance increase</w:t>
      </w:r>
      <w:ins w:id="300" w:author="Howe, Adina [ABE]" w:date="2019-04-02T11:06:00Z">
        <w:r w:rsidR="0043068E">
          <w:t xml:space="preserve">. </w:t>
        </w:r>
      </w:ins>
      <w:ins w:id="301" w:author="Howe, Adina [ABE]" w:date="2019-04-02T11:07:00Z">
        <w:r w:rsidR="0043068E">
          <w:t xml:space="preserve"> </w:t>
        </w:r>
        <w:commentRangeStart w:id="302"/>
        <w:r w:rsidR="0043068E">
          <w:t xml:space="preserve">A total of 25 </w:t>
        </w:r>
      </w:ins>
      <w:del w:id="303" w:author="Howe, Adina [ABE]" w:date="2019-04-02T11:06:00Z">
        <w:r w:rsidDel="0043068E">
          <w:delText xml:space="preserve">s between amendment versus no amendment control. </w:delText>
        </w:r>
      </w:del>
      <w:del w:id="304" w:author="Howe, Adina [ABE]" w:date="2019-04-02T11:07:00Z">
        <w:r w:rsidDel="0043068E">
          <w:delText>This19</w:delText>
        </w:r>
      </w:del>
    </w:p>
    <w:p w14:paraId="16CED057" w14:textId="6DE44F5C" w:rsidR="0383C674" w:rsidRDefault="0383C674" w:rsidP="0043068E">
      <w:del w:id="305" w:author="Howe, Adina [ABE]" w:date="2019-04-02T11:07:00Z">
        <w:r w:rsidDel="0043068E">
          <w:delText xml:space="preserve">resulted in the identification of 25 </w:delText>
        </w:r>
      </w:del>
      <w:r>
        <w:t xml:space="preserve">and 21 OTUs specific to alfalfa and 43 and 71 </w:t>
      </w:r>
      <w:proofErr w:type="gramStart"/>
      <w:r>
        <w:t>specific</w:t>
      </w:r>
      <w:proofErr w:type="gramEnd"/>
      <w:r>
        <w:t xml:space="preserve"> to</w:t>
      </w:r>
      <w:ins w:id="306" w:author="Howe, Adina [ABE]" w:date="2019-04-02T11:07:00Z">
        <w:r w:rsidR="0043068E">
          <w:t xml:space="preserve"> </w:t>
        </w:r>
      </w:ins>
    </w:p>
    <w:p w14:paraId="2E562CAD" w14:textId="6DD70B95" w:rsidR="0383C674" w:rsidRDefault="0383C674">
      <w:r>
        <w:t>compost in the early and late response groups, respectively</w:t>
      </w:r>
      <w:ins w:id="307" w:author="Howe, Adina [ABE]" w:date="2019-04-02T11:07:00Z">
        <w:r w:rsidR="0043068E">
          <w:t xml:space="preserve"> (</w:t>
        </w:r>
        <w:proofErr w:type="gramStart"/>
        <w:r w:rsidR="0043068E">
          <w:t>Figure ?</w:t>
        </w:r>
        <w:proofErr w:type="gramEnd"/>
        <w:r w:rsidR="0043068E">
          <w:t xml:space="preserve">, tree, </w:t>
        </w:r>
        <w:proofErr w:type="spellStart"/>
        <w:r w:rsidR="0043068E">
          <w:t>barchart</w:t>
        </w:r>
        <w:proofErr w:type="spellEnd"/>
        <w:r w:rsidR="0043068E">
          <w:t>?)</w:t>
        </w:r>
      </w:ins>
      <w:r>
        <w:t>. The presence of these</w:t>
      </w:r>
      <w:commentRangeEnd w:id="302"/>
      <w:r w:rsidR="00F8015E">
        <w:rPr>
          <w:rStyle w:val="CommentReference"/>
        </w:rPr>
        <w:commentReference w:id="302"/>
      </w:r>
    </w:p>
    <w:p w14:paraId="4F633712" w14:textId="3133167D" w:rsidR="0383C674" w:rsidRDefault="0383C674">
      <w:r>
        <w:t>amendment-specific early responding OTUs was next compared across all treatments</w:t>
      </w:r>
    </w:p>
    <w:p w14:paraId="561C06F8" w14:textId="4E2853B6" w:rsidR="0383C674" w:rsidRDefault="0383C674">
      <w:r>
        <w:t>(Supplementary data).</w:t>
      </w:r>
    </w:p>
    <w:p w14:paraId="343DF8D5" w14:textId="00E22E05" w:rsidR="0383C674" w:rsidRDefault="0383C674">
      <w:pPr>
        <w:rPr>
          <w:ins w:id="308" w:author="Howe, Adina [ABE]" w:date="2019-04-02T13:14:00Z"/>
        </w:rPr>
      </w:pPr>
    </w:p>
    <w:p w14:paraId="000C2F97" w14:textId="704056F9" w:rsidR="00CF6DAB" w:rsidRDefault="00CF6DAB">
      <w:pPr>
        <w:rPr>
          <w:ins w:id="309" w:author="Howe, Adina [ABE]" w:date="2019-04-02T13:14:00Z"/>
        </w:rPr>
      </w:pPr>
      <w:ins w:id="310" w:author="Howe, Adina [ABE]" w:date="2019-04-02T13:14:00Z">
        <w:r>
          <w:t>Some results of the membership of each soil-</w:t>
        </w:r>
        <w:proofErr w:type="spellStart"/>
        <w:r>
          <w:t>enr</w:t>
        </w:r>
        <w:proofErr w:type="spellEnd"/>
        <w:r>
          <w:t xml:space="preserve"> and amendment-</w:t>
        </w:r>
        <w:proofErr w:type="spellStart"/>
        <w:r>
          <w:t>enr</w:t>
        </w:r>
        <w:proofErr w:type="spellEnd"/>
        <w:r>
          <w:t xml:space="preserve"> in the context of total community %.  [words pointing to your </w:t>
        </w:r>
        <w:proofErr w:type="spellStart"/>
        <w:r>
          <w:t>venn</w:t>
        </w:r>
        <w:proofErr w:type="spellEnd"/>
        <w:r>
          <w:t xml:space="preserve"> diagrams]</w:t>
        </w:r>
      </w:ins>
    </w:p>
    <w:p w14:paraId="60952F1B" w14:textId="77777777" w:rsidR="00CF6DAB" w:rsidRDefault="00CF6DAB"/>
    <w:p w14:paraId="135C25EB" w14:textId="7747EB28" w:rsidR="0383C674" w:rsidRDefault="0383C674">
      <w:commentRangeStart w:id="311"/>
      <w:r>
        <w:t>We observed the phylogenetic distribution of OTU to be different across response</w:t>
      </w:r>
    </w:p>
    <w:p w14:paraId="24F5CC6F" w14:textId="43FCC0B2" w:rsidR="0383C674" w:rsidRDefault="0383C674">
      <w:r>
        <w:t>group and treatment for both alfalfa and compost amended microcosms. The 25 OTUs</w:t>
      </w:r>
    </w:p>
    <w:p w14:paraId="02C3D450" w14:textId="3D565810" w:rsidR="0383C674" w:rsidRDefault="0383C674">
      <w:r>
        <w:t>unique to alfalfa in the early response group were dominated by OTUs from the</w:t>
      </w:r>
    </w:p>
    <w:p w14:paraId="608182F9" w14:textId="08CD5829" w:rsidR="0383C674" w:rsidRDefault="0383C674">
      <w:r>
        <w:t>Proteobacteria and Firmicutes. T</w:t>
      </w:r>
      <w:commentRangeEnd w:id="311"/>
      <w:r w:rsidR="004A5D14">
        <w:rPr>
          <w:rStyle w:val="CommentReference"/>
        </w:rPr>
        <w:commentReference w:id="311"/>
      </w:r>
      <w:r>
        <w:t>he late response group in alfalfa was dominated by OTUs</w:t>
      </w:r>
    </w:p>
    <w:p w14:paraId="13D469DB" w14:textId="1C2B28DB" w:rsidR="0383C674" w:rsidRDefault="0383C674">
      <w:r>
        <w:t>from Proteobacteria and unclassified bacteria, Firmicutes were not observed in the late</w:t>
      </w:r>
    </w:p>
    <w:p w14:paraId="495FDA8C" w14:textId="04D3F3FD" w:rsidR="0383C674" w:rsidRDefault="0383C674">
      <w:r>
        <w:t>response group. The compost response groups were also dominated by Proteobacteria in</w:t>
      </w:r>
    </w:p>
    <w:p w14:paraId="18F30631" w14:textId="1E8B2DED" w:rsidR="0383C674" w:rsidRDefault="0383C674">
      <w:r>
        <w:t>both early and late, while Bacteroidetes made up a greater portion of the early responders</w:t>
      </w:r>
    </w:p>
    <w:p w14:paraId="30466984" w14:textId="2B0902FD" w:rsidR="0383C674" w:rsidRDefault="0383C674">
      <w:r>
        <w:t>than late in the compost. Unclassified bacteria were a large percentage of both response</w:t>
      </w:r>
    </w:p>
    <w:p w14:paraId="7DC6B9FC" w14:textId="3888A258" w:rsidR="0383C674" w:rsidRDefault="0383C674" w:rsidP="0383C674">
      <w:pPr>
        <w:rPr>
          <w:ins w:id="312" w:author="Howe, Adina [ABE]" w:date="2019-04-02T13:15:00Z"/>
        </w:rPr>
      </w:pPr>
      <w:r>
        <w:t>groups in the compost treated soil.</w:t>
      </w:r>
    </w:p>
    <w:p w14:paraId="6CC8DEDC" w14:textId="711A9667" w:rsidR="00B407FA" w:rsidRDefault="00B407FA" w:rsidP="0383C674">
      <w:pPr>
        <w:rPr>
          <w:ins w:id="313" w:author="Howe, Adina [ABE]" w:date="2019-04-02T13:15:00Z"/>
        </w:rPr>
      </w:pPr>
    </w:p>
    <w:p w14:paraId="2408F09F" w14:textId="663DE843" w:rsidR="00B407FA" w:rsidRDefault="00B407FA" w:rsidP="0383C674">
      <w:pPr>
        <w:rPr>
          <w:ins w:id="314" w:author="Howe, Adina [ABE]" w:date="2019-04-02T13:17:00Z"/>
        </w:rPr>
      </w:pPr>
      <w:ins w:id="315" w:author="Howe, Adina [ABE]" w:date="2019-04-02T13:15:00Z">
        <w:r>
          <w:t xml:space="preserve">This should include descriptions of 4 groups – 1.  early soil-enriched (native) </w:t>
        </w:r>
        <w:proofErr w:type="spellStart"/>
        <w:r>
          <w:t>alfafa</w:t>
        </w:r>
        <w:proofErr w:type="spellEnd"/>
        <w:r>
          <w:t xml:space="preserve"> 2. Early soil-enriched compost and some results of are they the same.  </w:t>
        </w:r>
      </w:ins>
      <w:ins w:id="316" w:author="Howe, Adina [ABE]" w:date="2019-04-02T13:16:00Z">
        <w:r>
          <w:t>3</w:t>
        </w:r>
      </w:ins>
      <w:ins w:id="317" w:author="Howe, Adina [ABE]" w:date="2019-04-02T13:15:00Z">
        <w:r>
          <w:t xml:space="preserve">. Late soil-enriched </w:t>
        </w:r>
        <w:proofErr w:type="spellStart"/>
        <w:r>
          <w:t>alfafa</w:t>
        </w:r>
        <w:proofErr w:type="spellEnd"/>
        <w:r>
          <w:t xml:space="preserve"> </w:t>
        </w:r>
      </w:ins>
      <w:ins w:id="318" w:author="Howe, Adina [ABE]" w:date="2019-04-02T13:16:00Z">
        <w:r>
          <w:t>4</w:t>
        </w:r>
      </w:ins>
      <w:ins w:id="319" w:author="Howe, Adina [ABE]" w:date="2019-04-02T13:15:00Z">
        <w:r>
          <w:t>. Late</w:t>
        </w:r>
      </w:ins>
      <w:ins w:id="320" w:author="Howe, Adina [ABE]" w:date="2019-04-02T13:16:00Z">
        <w:r>
          <w:t xml:space="preserve"> soil-enriched compost.  And also 5. Late soil enriched </w:t>
        </w:r>
        <w:proofErr w:type="spellStart"/>
        <w:r>
          <w:t>alfafa</w:t>
        </w:r>
        <w:proofErr w:type="spellEnd"/>
        <w:r>
          <w:t xml:space="preserve"> 6 compost; late amendment enriched 7 </w:t>
        </w:r>
        <w:proofErr w:type="spellStart"/>
        <w:proofErr w:type="gramStart"/>
        <w:r>
          <w:t>alfafa</w:t>
        </w:r>
        <w:proofErr w:type="spellEnd"/>
        <w:r>
          <w:t xml:space="preserve">  8</w:t>
        </w:r>
        <w:proofErr w:type="gramEnd"/>
        <w:r>
          <w:t xml:space="preserve"> compost. If you choose not to describe a group, perhaps because unimportant and not much membership, we should say so.</w:t>
        </w:r>
      </w:ins>
    </w:p>
    <w:p w14:paraId="70043E9C" w14:textId="6DE2D291" w:rsidR="00B407FA" w:rsidRDefault="00B407FA" w:rsidP="0383C674">
      <w:pPr>
        <w:rPr>
          <w:ins w:id="321" w:author="Howe, Adina [ABE]" w:date="2019-04-02T13:17:00Z"/>
        </w:rPr>
      </w:pPr>
    </w:p>
    <w:p w14:paraId="31B4F418" w14:textId="544EB3F6" w:rsidR="00B407FA" w:rsidRDefault="00B407FA" w:rsidP="0383C674">
      <w:ins w:id="322" w:author="Howe, Adina [ABE]" w:date="2019-04-02T13:17:00Z">
        <w:r>
          <w:t xml:space="preserve">I’m still looking for a tree.  </w:t>
        </w:r>
      </w:ins>
      <w:bookmarkStart w:id="323" w:name="_GoBack"/>
      <w:bookmarkEnd w:id="323"/>
    </w:p>
    <w:sectPr w:rsidR="00B407FA" w:rsidSect="007249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Howe, Adina [ABE]" w:date="2019-04-01T13:55:00Z" w:initials="HA[">
    <w:p w14:paraId="625151EF" w14:textId="30D5ADE3" w:rsidR="007F0853" w:rsidRDefault="007F0853">
      <w:pPr>
        <w:pStyle w:val="CommentText"/>
      </w:pPr>
      <w:r>
        <w:rPr>
          <w:rStyle w:val="CommentReference"/>
        </w:rPr>
        <w:annotationRef/>
      </w:r>
      <w:r>
        <w:t>Details to add later to discussion but maybe too much for here</w:t>
      </w:r>
    </w:p>
  </w:comment>
  <w:comment w:id="76" w:author="Howe, Adina [ABE]" w:date="2019-04-01T14:11:00Z" w:initials="HA[">
    <w:p w14:paraId="2FD4B5ED" w14:textId="3650521C" w:rsidR="00750A13" w:rsidRDefault="00750A13">
      <w:pPr>
        <w:pStyle w:val="CommentText"/>
      </w:pPr>
      <w:r>
        <w:rPr>
          <w:rStyle w:val="CommentReference"/>
        </w:rPr>
        <w:annotationRef/>
      </w:r>
      <w:r>
        <w:t>For discussion</w:t>
      </w:r>
    </w:p>
  </w:comment>
  <w:comment w:id="115" w:author="Howe, Adina [ABE]" w:date="2019-04-01T14:06:00Z" w:initials="HA[">
    <w:p w14:paraId="034D2414" w14:textId="53DED6EA" w:rsidR="00012841" w:rsidRDefault="00012841">
      <w:pPr>
        <w:pStyle w:val="CommentText"/>
      </w:pPr>
      <w:r>
        <w:rPr>
          <w:rStyle w:val="CommentReference"/>
        </w:rPr>
        <w:annotationRef/>
      </w:r>
      <w:r>
        <w:t>Choose 1 figure to represent this.</w:t>
      </w:r>
    </w:p>
  </w:comment>
  <w:comment w:id="126" w:author="Howe, Adina [ABE]" w:date="2019-04-01T14:06:00Z" w:initials="HA[">
    <w:p w14:paraId="7B1B5993" w14:textId="72A758D1" w:rsidR="00D7035A" w:rsidRDefault="00D7035A">
      <w:pPr>
        <w:pStyle w:val="CommentText"/>
      </w:pPr>
      <w:r>
        <w:rPr>
          <w:rStyle w:val="CommentReference"/>
        </w:rPr>
        <w:annotationRef/>
      </w:r>
      <w:r>
        <w:t>Can’t find the figure that shows this</w:t>
      </w:r>
    </w:p>
  </w:comment>
  <w:comment w:id="158" w:author="Howe, Adina [ABE]" w:date="2019-04-01T14:14:00Z" w:initials="HA[">
    <w:p w14:paraId="14BF0248" w14:textId="3C2EDA4F" w:rsidR="00647CAC" w:rsidRDefault="00647CAC">
      <w:pPr>
        <w:pStyle w:val="CommentText"/>
      </w:pPr>
      <w:r>
        <w:rPr>
          <w:rStyle w:val="CommentReference"/>
        </w:rPr>
        <w:annotationRef/>
      </w:r>
      <w:r>
        <w:t>I know these are somewhere but put all the figure in one place…</w:t>
      </w:r>
      <w:proofErr w:type="spellStart"/>
      <w:r>
        <w:t>its</w:t>
      </w:r>
      <w:proofErr w:type="spellEnd"/>
      <w:r>
        <w:t xml:space="preserve"> hard to go to too many documents to </w:t>
      </w:r>
      <w:r w:rsidR="00354BE4">
        <w:t>put</w:t>
      </w:r>
      <w:r>
        <w:t xml:space="preserve"> things together.</w:t>
      </w:r>
    </w:p>
  </w:comment>
  <w:comment w:id="183" w:author="Howe, Adina [ABE]" w:date="2019-04-01T14:19:00Z" w:initials="HA[">
    <w:p w14:paraId="7B9FF3FA" w14:textId="6C2B09D8" w:rsidR="00B42F9F" w:rsidRDefault="00B42F9F">
      <w:pPr>
        <w:pStyle w:val="CommentText"/>
      </w:pPr>
      <w:r>
        <w:rPr>
          <w:rStyle w:val="CommentReference"/>
        </w:rPr>
        <w:annotationRef/>
      </w:r>
      <w:r>
        <w:t>These results should be presented above when we’re discussing results of amendment v. amendment.    Here, let’s focus on each amendment time.</w:t>
      </w:r>
    </w:p>
  </w:comment>
  <w:comment w:id="276" w:author="Howe, Adina [ABE]" w:date="2019-04-02T13:12:00Z" w:initials="HA[">
    <w:p w14:paraId="3DFE147B" w14:textId="43547371" w:rsidR="004A5D14" w:rsidRDefault="004A5D14">
      <w:pPr>
        <w:pStyle w:val="CommentText"/>
      </w:pPr>
      <w:r>
        <w:rPr>
          <w:rStyle w:val="CommentReference"/>
        </w:rPr>
        <w:annotationRef/>
      </w:r>
      <w:r>
        <w:t xml:space="preserve">You can change these </w:t>
      </w:r>
      <w:proofErr w:type="gramStart"/>
      <w:r>
        <w:t>labels, but</w:t>
      </w:r>
      <w:proofErr w:type="gramEnd"/>
      <w:r>
        <w:t xml:space="preserve"> put names on them.</w:t>
      </w:r>
    </w:p>
  </w:comment>
  <w:comment w:id="302" w:author="Howe, Adina [ABE]" w:date="2019-04-02T11:08:00Z" w:initials="HA[">
    <w:p w14:paraId="116B20BF" w14:textId="39B8D1EF" w:rsidR="00F8015E" w:rsidRDefault="00F8015E">
      <w:pPr>
        <w:pStyle w:val="CommentText"/>
      </w:pPr>
      <w:r>
        <w:rPr>
          <w:rStyle w:val="CommentReference"/>
        </w:rPr>
        <w:annotationRef/>
      </w:r>
      <w:r>
        <w:t xml:space="preserve">Which table is this in the results?  Table 1 is the # of aliens?  </w:t>
      </w:r>
      <w:proofErr w:type="gramStart"/>
      <w:r>
        <w:t>So</w:t>
      </w:r>
      <w:proofErr w:type="gramEnd"/>
      <w:r>
        <w:t xml:space="preserve"> these are in soil but enriched…</w:t>
      </w:r>
      <w:r w:rsidR="00850468">
        <w:t>I’m not seeing where this table is in the results.</w:t>
      </w:r>
    </w:p>
  </w:comment>
  <w:comment w:id="311" w:author="Howe, Adina [ABE]" w:date="2019-04-02T13:13:00Z" w:initials="HA[">
    <w:p w14:paraId="19DD888D" w14:textId="2349511E" w:rsidR="004A5D14" w:rsidRDefault="004A5D14">
      <w:pPr>
        <w:pStyle w:val="CommentText"/>
      </w:pPr>
      <w:r>
        <w:rPr>
          <w:rStyle w:val="CommentReference"/>
        </w:rPr>
        <w:annotationRef/>
      </w:r>
      <w:r>
        <w:t xml:space="preserve">Match this up to a figure with a citation or the actual figure in the PDF.  Also match with the language above so </w:t>
      </w:r>
      <w:proofErr w:type="spellStart"/>
      <w:r>
        <w:t>its</w:t>
      </w:r>
      <w:proofErr w:type="spellEnd"/>
      <w:r>
        <w:t xml:space="preserve"> clear specifically what is being discussed.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5151EF" w15:done="0"/>
  <w15:commentEx w15:paraId="2FD4B5ED" w15:done="0"/>
  <w15:commentEx w15:paraId="034D2414" w15:done="0"/>
  <w15:commentEx w15:paraId="7B1B5993" w15:done="0"/>
  <w15:commentEx w15:paraId="14BF0248" w15:done="0"/>
  <w15:commentEx w15:paraId="7B9FF3FA" w15:done="0"/>
  <w15:commentEx w15:paraId="3DFE147B" w15:done="0"/>
  <w15:commentEx w15:paraId="116B20BF" w15:done="0"/>
  <w15:commentEx w15:paraId="19DD88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5151EF" w16cid:durableId="204C96BA"/>
  <w16cid:commentId w16cid:paraId="2FD4B5ED" w16cid:durableId="204C9A86"/>
  <w16cid:commentId w16cid:paraId="034D2414" w16cid:durableId="204C9961"/>
  <w16cid:commentId w16cid:paraId="7B1B5993" w16cid:durableId="204C997D"/>
  <w16cid:commentId w16cid:paraId="14BF0248" w16cid:durableId="204C9B5C"/>
  <w16cid:commentId w16cid:paraId="7B9FF3FA" w16cid:durableId="204C9C8A"/>
  <w16cid:commentId w16cid:paraId="3DFE147B" w16cid:durableId="204DDE58"/>
  <w16cid:commentId w16cid:paraId="116B20BF" w16cid:durableId="204DC12E"/>
  <w16cid:commentId w16cid:paraId="19DD888D" w16cid:durableId="204DDE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we, Adina [ABE]">
    <w15:presenceInfo w15:providerId="AD" w15:userId="S::adina@iastate.edu::b465494a-e88d-4dfd-986a-a30b37a44e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4B"/>
    <w:rsid w:val="00012841"/>
    <w:rsid w:val="00157DE3"/>
    <w:rsid w:val="001A3D4B"/>
    <w:rsid w:val="001D457C"/>
    <w:rsid w:val="002202A3"/>
    <w:rsid w:val="002B6661"/>
    <w:rsid w:val="00354BE4"/>
    <w:rsid w:val="003D00A7"/>
    <w:rsid w:val="003D01B3"/>
    <w:rsid w:val="00412B21"/>
    <w:rsid w:val="0043068E"/>
    <w:rsid w:val="004A5D14"/>
    <w:rsid w:val="00520215"/>
    <w:rsid w:val="00521CB7"/>
    <w:rsid w:val="005B5281"/>
    <w:rsid w:val="00647CAC"/>
    <w:rsid w:val="006E114E"/>
    <w:rsid w:val="007249A7"/>
    <w:rsid w:val="0073260D"/>
    <w:rsid w:val="007466AC"/>
    <w:rsid w:val="00750A13"/>
    <w:rsid w:val="007F0853"/>
    <w:rsid w:val="00814B65"/>
    <w:rsid w:val="00850468"/>
    <w:rsid w:val="008B021C"/>
    <w:rsid w:val="008F5DD2"/>
    <w:rsid w:val="009A0CBB"/>
    <w:rsid w:val="009D1291"/>
    <w:rsid w:val="009F6174"/>
    <w:rsid w:val="00AF5DCC"/>
    <w:rsid w:val="00B407FA"/>
    <w:rsid w:val="00B42F9F"/>
    <w:rsid w:val="00BC2FEC"/>
    <w:rsid w:val="00BE270F"/>
    <w:rsid w:val="00CC5A16"/>
    <w:rsid w:val="00CD2EA1"/>
    <w:rsid w:val="00CF6DAB"/>
    <w:rsid w:val="00D057DB"/>
    <w:rsid w:val="00D06865"/>
    <w:rsid w:val="00D314A0"/>
    <w:rsid w:val="00D3355C"/>
    <w:rsid w:val="00D46836"/>
    <w:rsid w:val="00D7035A"/>
    <w:rsid w:val="00E10BE3"/>
    <w:rsid w:val="00E26B9E"/>
    <w:rsid w:val="00E4311D"/>
    <w:rsid w:val="00E72B04"/>
    <w:rsid w:val="00E933AB"/>
    <w:rsid w:val="00F33A4B"/>
    <w:rsid w:val="00F8015E"/>
    <w:rsid w:val="00FE4FA6"/>
    <w:rsid w:val="0383C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DBB402"/>
  <w15:chartTrackingRefBased/>
  <w15:docId w15:val="{B4F7AC13-1ACF-6648-BEB3-CD954207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5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457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F0853"/>
    <w:rPr>
      <w:sz w:val="16"/>
      <w:szCs w:val="16"/>
    </w:rPr>
  </w:style>
  <w:style w:type="paragraph" w:styleId="CommentText">
    <w:name w:val="annotation text"/>
    <w:basedOn w:val="Normal"/>
    <w:link w:val="CommentTextChar"/>
    <w:uiPriority w:val="99"/>
    <w:semiHidden/>
    <w:unhideWhenUsed/>
    <w:rsid w:val="007F0853"/>
    <w:rPr>
      <w:sz w:val="20"/>
      <w:szCs w:val="20"/>
    </w:rPr>
  </w:style>
  <w:style w:type="character" w:customStyle="1" w:styleId="CommentTextChar">
    <w:name w:val="Comment Text Char"/>
    <w:basedOn w:val="DefaultParagraphFont"/>
    <w:link w:val="CommentText"/>
    <w:uiPriority w:val="99"/>
    <w:semiHidden/>
    <w:rsid w:val="007F0853"/>
    <w:rPr>
      <w:sz w:val="20"/>
      <w:szCs w:val="20"/>
    </w:rPr>
  </w:style>
  <w:style w:type="paragraph" w:styleId="CommentSubject">
    <w:name w:val="annotation subject"/>
    <w:basedOn w:val="CommentText"/>
    <w:next w:val="CommentText"/>
    <w:link w:val="CommentSubjectChar"/>
    <w:uiPriority w:val="99"/>
    <w:semiHidden/>
    <w:unhideWhenUsed/>
    <w:rsid w:val="007F0853"/>
    <w:rPr>
      <w:b/>
      <w:bCs/>
    </w:rPr>
  </w:style>
  <w:style w:type="character" w:customStyle="1" w:styleId="CommentSubjectChar">
    <w:name w:val="Comment Subject Char"/>
    <w:basedOn w:val="CommentTextChar"/>
    <w:link w:val="CommentSubject"/>
    <w:uiPriority w:val="99"/>
    <w:semiHidden/>
    <w:rsid w:val="007F08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7064">
      <w:bodyDiv w:val="1"/>
      <w:marLeft w:val="0"/>
      <w:marRight w:val="0"/>
      <w:marTop w:val="0"/>
      <w:marBottom w:val="0"/>
      <w:divBdr>
        <w:top w:val="none" w:sz="0" w:space="0" w:color="auto"/>
        <w:left w:val="none" w:sz="0" w:space="0" w:color="auto"/>
        <w:bottom w:val="none" w:sz="0" w:space="0" w:color="auto"/>
        <w:right w:val="none" w:sz="0" w:space="0" w:color="auto"/>
      </w:divBdr>
      <w:divsChild>
        <w:div w:id="1040088163">
          <w:marLeft w:val="0"/>
          <w:marRight w:val="0"/>
          <w:marTop w:val="0"/>
          <w:marBottom w:val="0"/>
          <w:divBdr>
            <w:top w:val="none" w:sz="0" w:space="0" w:color="auto"/>
            <w:left w:val="none" w:sz="0" w:space="0" w:color="auto"/>
            <w:bottom w:val="none" w:sz="0" w:space="0" w:color="auto"/>
            <w:right w:val="none" w:sz="0" w:space="0" w:color="auto"/>
          </w:divBdr>
          <w:divsChild>
            <w:div w:id="1632395926">
              <w:marLeft w:val="0"/>
              <w:marRight w:val="0"/>
              <w:marTop w:val="0"/>
              <w:marBottom w:val="0"/>
              <w:divBdr>
                <w:top w:val="none" w:sz="0" w:space="0" w:color="auto"/>
                <w:left w:val="none" w:sz="0" w:space="0" w:color="auto"/>
                <w:bottom w:val="none" w:sz="0" w:space="0" w:color="auto"/>
                <w:right w:val="none" w:sz="0" w:space="0" w:color="auto"/>
              </w:divBdr>
              <w:divsChild>
                <w:div w:id="17806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2202">
      <w:bodyDiv w:val="1"/>
      <w:marLeft w:val="0"/>
      <w:marRight w:val="0"/>
      <w:marTop w:val="0"/>
      <w:marBottom w:val="0"/>
      <w:divBdr>
        <w:top w:val="none" w:sz="0" w:space="0" w:color="auto"/>
        <w:left w:val="none" w:sz="0" w:space="0" w:color="auto"/>
        <w:bottom w:val="none" w:sz="0" w:space="0" w:color="auto"/>
        <w:right w:val="none" w:sz="0" w:space="0" w:color="auto"/>
      </w:divBdr>
      <w:divsChild>
        <w:div w:id="1878661829">
          <w:marLeft w:val="0"/>
          <w:marRight w:val="0"/>
          <w:marTop w:val="0"/>
          <w:marBottom w:val="0"/>
          <w:divBdr>
            <w:top w:val="none" w:sz="0" w:space="0" w:color="auto"/>
            <w:left w:val="none" w:sz="0" w:space="0" w:color="auto"/>
            <w:bottom w:val="none" w:sz="0" w:space="0" w:color="auto"/>
            <w:right w:val="none" w:sz="0" w:space="0" w:color="auto"/>
          </w:divBdr>
          <w:divsChild>
            <w:div w:id="1734542456">
              <w:marLeft w:val="0"/>
              <w:marRight w:val="0"/>
              <w:marTop w:val="0"/>
              <w:marBottom w:val="0"/>
              <w:divBdr>
                <w:top w:val="none" w:sz="0" w:space="0" w:color="auto"/>
                <w:left w:val="none" w:sz="0" w:space="0" w:color="auto"/>
                <w:bottom w:val="none" w:sz="0" w:space="0" w:color="auto"/>
                <w:right w:val="none" w:sz="0" w:space="0" w:color="auto"/>
              </w:divBdr>
              <w:divsChild>
                <w:div w:id="815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020">
          <w:marLeft w:val="0"/>
          <w:marRight w:val="0"/>
          <w:marTop w:val="0"/>
          <w:marBottom w:val="0"/>
          <w:divBdr>
            <w:top w:val="none" w:sz="0" w:space="0" w:color="auto"/>
            <w:left w:val="none" w:sz="0" w:space="0" w:color="auto"/>
            <w:bottom w:val="none" w:sz="0" w:space="0" w:color="auto"/>
            <w:right w:val="none" w:sz="0" w:space="0" w:color="auto"/>
          </w:divBdr>
          <w:divsChild>
            <w:div w:id="266037180">
              <w:marLeft w:val="0"/>
              <w:marRight w:val="0"/>
              <w:marTop w:val="0"/>
              <w:marBottom w:val="0"/>
              <w:divBdr>
                <w:top w:val="none" w:sz="0" w:space="0" w:color="auto"/>
                <w:left w:val="none" w:sz="0" w:space="0" w:color="auto"/>
                <w:bottom w:val="none" w:sz="0" w:space="0" w:color="auto"/>
                <w:right w:val="none" w:sz="0" w:space="0" w:color="auto"/>
              </w:divBdr>
              <w:divsChild>
                <w:div w:id="430052407">
                  <w:marLeft w:val="0"/>
                  <w:marRight w:val="0"/>
                  <w:marTop w:val="0"/>
                  <w:marBottom w:val="0"/>
                  <w:divBdr>
                    <w:top w:val="none" w:sz="0" w:space="0" w:color="auto"/>
                    <w:left w:val="none" w:sz="0" w:space="0" w:color="auto"/>
                    <w:bottom w:val="none" w:sz="0" w:space="0" w:color="auto"/>
                    <w:right w:val="none" w:sz="0" w:space="0" w:color="auto"/>
                  </w:divBdr>
                </w:div>
              </w:divsChild>
            </w:div>
            <w:div w:id="1160997233">
              <w:marLeft w:val="0"/>
              <w:marRight w:val="0"/>
              <w:marTop w:val="0"/>
              <w:marBottom w:val="0"/>
              <w:divBdr>
                <w:top w:val="none" w:sz="0" w:space="0" w:color="auto"/>
                <w:left w:val="none" w:sz="0" w:space="0" w:color="auto"/>
                <w:bottom w:val="none" w:sz="0" w:space="0" w:color="auto"/>
                <w:right w:val="none" w:sz="0" w:space="0" w:color="auto"/>
              </w:divBdr>
              <w:divsChild>
                <w:div w:id="8636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8633">
          <w:marLeft w:val="0"/>
          <w:marRight w:val="0"/>
          <w:marTop w:val="0"/>
          <w:marBottom w:val="0"/>
          <w:divBdr>
            <w:top w:val="none" w:sz="0" w:space="0" w:color="auto"/>
            <w:left w:val="none" w:sz="0" w:space="0" w:color="auto"/>
            <w:bottom w:val="none" w:sz="0" w:space="0" w:color="auto"/>
            <w:right w:val="none" w:sz="0" w:space="0" w:color="auto"/>
          </w:divBdr>
          <w:divsChild>
            <w:div w:id="167327932">
              <w:marLeft w:val="0"/>
              <w:marRight w:val="0"/>
              <w:marTop w:val="0"/>
              <w:marBottom w:val="0"/>
              <w:divBdr>
                <w:top w:val="none" w:sz="0" w:space="0" w:color="auto"/>
                <w:left w:val="none" w:sz="0" w:space="0" w:color="auto"/>
                <w:bottom w:val="none" w:sz="0" w:space="0" w:color="auto"/>
                <w:right w:val="none" w:sz="0" w:space="0" w:color="auto"/>
              </w:divBdr>
              <w:divsChild>
                <w:div w:id="943653995">
                  <w:marLeft w:val="0"/>
                  <w:marRight w:val="0"/>
                  <w:marTop w:val="0"/>
                  <w:marBottom w:val="0"/>
                  <w:divBdr>
                    <w:top w:val="none" w:sz="0" w:space="0" w:color="auto"/>
                    <w:left w:val="none" w:sz="0" w:space="0" w:color="auto"/>
                    <w:bottom w:val="none" w:sz="0" w:space="0" w:color="auto"/>
                    <w:right w:val="none" w:sz="0" w:space="0" w:color="auto"/>
                  </w:divBdr>
                </w:div>
              </w:divsChild>
            </w:div>
            <w:div w:id="595598770">
              <w:marLeft w:val="0"/>
              <w:marRight w:val="0"/>
              <w:marTop w:val="0"/>
              <w:marBottom w:val="0"/>
              <w:divBdr>
                <w:top w:val="none" w:sz="0" w:space="0" w:color="auto"/>
                <w:left w:val="none" w:sz="0" w:space="0" w:color="auto"/>
                <w:bottom w:val="none" w:sz="0" w:space="0" w:color="auto"/>
                <w:right w:val="none" w:sz="0" w:space="0" w:color="auto"/>
              </w:divBdr>
              <w:divsChild>
                <w:div w:id="2183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3916">
          <w:marLeft w:val="0"/>
          <w:marRight w:val="0"/>
          <w:marTop w:val="0"/>
          <w:marBottom w:val="0"/>
          <w:divBdr>
            <w:top w:val="none" w:sz="0" w:space="0" w:color="auto"/>
            <w:left w:val="none" w:sz="0" w:space="0" w:color="auto"/>
            <w:bottom w:val="none" w:sz="0" w:space="0" w:color="auto"/>
            <w:right w:val="none" w:sz="0" w:space="0" w:color="auto"/>
          </w:divBdr>
          <w:divsChild>
            <w:div w:id="631524586">
              <w:marLeft w:val="0"/>
              <w:marRight w:val="0"/>
              <w:marTop w:val="0"/>
              <w:marBottom w:val="0"/>
              <w:divBdr>
                <w:top w:val="none" w:sz="0" w:space="0" w:color="auto"/>
                <w:left w:val="none" w:sz="0" w:space="0" w:color="auto"/>
                <w:bottom w:val="none" w:sz="0" w:space="0" w:color="auto"/>
                <w:right w:val="none" w:sz="0" w:space="0" w:color="auto"/>
              </w:divBdr>
              <w:divsChild>
                <w:div w:id="676617040">
                  <w:marLeft w:val="0"/>
                  <w:marRight w:val="0"/>
                  <w:marTop w:val="0"/>
                  <w:marBottom w:val="0"/>
                  <w:divBdr>
                    <w:top w:val="none" w:sz="0" w:space="0" w:color="auto"/>
                    <w:left w:val="none" w:sz="0" w:space="0" w:color="auto"/>
                    <w:bottom w:val="none" w:sz="0" w:space="0" w:color="auto"/>
                    <w:right w:val="none" w:sz="0" w:space="0" w:color="auto"/>
                  </w:divBdr>
                </w:div>
              </w:divsChild>
            </w:div>
            <w:div w:id="23872234">
              <w:marLeft w:val="0"/>
              <w:marRight w:val="0"/>
              <w:marTop w:val="0"/>
              <w:marBottom w:val="0"/>
              <w:divBdr>
                <w:top w:val="none" w:sz="0" w:space="0" w:color="auto"/>
                <w:left w:val="none" w:sz="0" w:space="0" w:color="auto"/>
                <w:bottom w:val="none" w:sz="0" w:space="0" w:color="auto"/>
                <w:right w:val="none" w:sz="0" w:space="0" w:color="auto"/>
              </w:divBdr>
              <w:divsChild>
                <w:div w:id="10645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0504">
          <w:marLeft w:val="0"/>
          <w:marRight w:val="0"/>
          <w:marTop w:val="0"/>
          <w:marBottom w:val="0"/>
          <w:divBdr>
            <w:top w:val="none" w:sz="0" w:space="0" w:color="auto"/>
            <w:left w:val="none" w:sz="0" w:space="0" w:color="auto"/>
            <w:bottom w:val="none" w:sz="0" w:space="0" w:color="auto"/>
            <w:right w:val="none" w:sz="0" w:space="0" w:color="auto"/>
          </w:divBdr>
          <w:divsChild>
            <w:div w:id="1279794837">
              <w:marLeft w:val="0"/>
              <w:marRight w:val="0"/>
              <w:marTop w:val="0"/>
              <w:marBottom w:val="0"/>
              <w:divBdr>
                <w:top w:val="none" w:sz="0" w:space="0" w:color="auto"/>
                <w:left w:val="none" w:sz="0" w:space="0" w:color="auto"/>
                <w:bottom w:val="none" w:sz="0" w:space="0" w:color="auto"/>
                <w:right w:val="none" w:sz="0" w:space="0" w:color="auto"/>
              </w:divBdr>
              <w:divsChild>
                <w:div w:id="614335307">
                  <w:marLeft w:val="0"/>
                  <w:marRight w:val="0"/>
                  <w:marTop w:val="0"/>
                  <w:marBottom w:val="0"/>
                  <w:divBdr>
                    <w:top w:val="none" w:sz="0" w:space="0" w:color="auto"/>
                    <w:left w:val="none" w:sz="0" w:space="0" w:color="auto"/>
                    <w:bottom w:val="none" w:sz="0" w:space="0" w:color="auto"/>
                    <w:right w:val="none" w:sz="0" w:space="0" w:color="auto"/>
                  </w:divBdr>
                </w:div>
              </w:divsChild>
            </w:div>
            <w:div w:id="1951932270">
              <w:marLeft w:val="0"/>
              <w:marRight w:val="0"/>
              <w:marTop w:val="0"/>
              <w:marBottom w:val="0"/>
              <w:divBdr>
                <w:top w:val="none" w:sz="0" w:space="0" w:color="auto"/>
                <w:left w:val="none" w:sz="0" w:space="0" w:color="auto"/>
                <w:bottom w:val="none" w:sz="0" w:space="0" w:color="auto"/>
                <w:right w:val="none" w:sz="0" w:space="0" w:color="auto"/>
              </w:divBdr>
              <w:divsChild>
                <w:div w:id="15018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8371">
          <w:marLeft w:val="0"/>
          <w:marRight w:val="0"/>
          <w:marTop w:val="0"/>
          <w:marBottom w:val="0"/>
          <w:divBdr>
            <w:top w:val="none" w:sz="0" w:space="0" w:color="auto"/>
            <w:left w:val="none" w:sz="0" w:space="0" w:color="auto"/>
            <w:bottom w:val="none" w:sz="0" w:space="0" w:color="auto"/>
            <w:right w:val="none" w:sz="0" w:space="0" w:color="auto"/>
          </w:divBdr>
          <w:divsChild>
            <w:div w:id="123817224">
              <w:marLeft w:val="0"/>
              <w:marRight w:val="0"/>
              <w:marTop w:val="0"/>
              <w:marBottom w:val="0"/>
              <w:divBdr>
                <w:top w:val="none" w:sz="0" w:space="0" w:color="auto"/>
                <w:left w:val="none" w:sz="0" w:space="0" w:color="auto"/>
                <w:bottom w:val="none" w:sz="0" w:space="0" w:color="auto"/>
                <w:right w:val="none" w:sz="0" w:space="0" w:color="auto"/>
              </w:divBdr>
              <w:divsChild>
                <w:div w:id="228351473">
                  <w:marLeft w:val="0"/>
                  <w:marRight w:val="0"/>
                  <w:marTop w:val="0"/>
                  <w:marBottom w:val="0"/>
                  <w:divBdr>
                    <w:top w:val="none" w:sz="0" w:space="0" w:color="auto"/>
                    <w:left w:val="none" w:sz="0" w:space="0" w:color="auto"/>
                    <w:bottom w:val="none" w:sz="0" w:space="0" w:color="auto"/>
                    <w:right w:val="none" w:sz="0" w:space="0" w:color="auto"/>
                  </w:divBdr>
                </w:div>
              </w:divsChild>
            </w:div>
            <w:div w:id="1377465717">
              <w:marLeft w:val="0"/>
              <w:marRight w:val="0"/>
              <w:marTop w:val="0"/>
              <w:marBottom w:val="0"/>
              <w:divBdr>
                <w:top w:val="none" w:sz="0" w:space="0" w:color="auto"/>
                <w:left w:val="none" w:sz="0" w:space="0" w:color="auto"/>
                <w:bottom w:val="none" w:sz="0" w:space="0" w:color="auto"/>
                <w:right w:val="none" w:sz="0" w:space="0" w:color="auto"/>
              </w:divBdr>
              <w:divsChild>
                <w:div w:id="1047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0622">
          <w:marLeft w:val="0"/>
          <w:marRight w:val="0"/>
          <w:marTop w:val="0"/>
          <w:marBottom w:val="0"/>
          <w:divBdr>
            <w:top w:val="none" w:sz="0" w:space="0" w:color="auto"/>
            <w:left w:val="none" w:sz="0" w:space="0" w:color="auto"/>
            <w:bottom w:val="none" w:sz="0" w:space="0" w:color="auto"/>
            <w:right w:val="none" w:sz="0" w:space="0" w:color="auto"/>
          </w:divBdr>
          <w:divsChild>
            <w:div w:id="2002075061">
              <w:marLeft w:val="0"/>
              <w:marRight w:val="0"/>
              <w:marTop w:val="0"/>
              <w:marBottom w:val="0"/>
              <w:divBdr>
                <w:top w:val="none" w:sz="0" w:space="0" w:color="auto"/>
                <w:left w:val="none" w:sz="0" w:space="0" w:color="auto"/>
                <w:bottom w:val="none" w:sz="0" w:space="0" w:color="auto"/>
                <w:right w:val="none" w:sz="0" w:space="0" w:color="auto"/>
              </w:divBdr>
              <w:divsChild>
                <w:div w:id="1835296631">
                  <w:marLeft w:val="0"/>
                  <w:marRight w:val="0"/>
                  <w:marTop w:val="0"/>
                  <w:marBottom w:val="0"/>
                  <w:divBdr>
                    <w:top w:val="none" w:sz="0" w:space="0" w:color="auto"/>
                    <w:left w:val="none" w:sz="0" w:space="0" w:color="auto"/>
                    <w:bottom w:val="none" w:sz="0" w:space="0" w:color="auto"/>
                    <w:right w:val="none" w:sz="0" w:space="0" w:color="auto"/>
                  </w:divBdr>
                </w:div>
              </w:divsChild>
            </w:div>
            <w:div w:id="1867211361">
              <w:marLeft w:val="0"/>
              <w:marRight w:val="0"/>
              <w:marTop w:val="0"/>
              <w:marBottom w:val="0"/>
              <w:divBdr>
                <w:top w:val="none" w:sz="0" w:space="0" w:color="auto"/>
                <w:left w:val="none" w:sz="0" w:space="0" w:color="auto"/>
                <w:bottom w:val="none" w:sz="0" w:space="0" w:color="auto"/>
                <w:right w:val="none" w:sz="0" w:space="0" w:color="auto"/>
              </w:divBdr>
              <w:divsChild>
                <w:div w:id="1395080012">
                  <w:marLeft w:val="0"/>
                  <w:marRight w:val="0"/>
                  <w:marTop w:val="0"/>
                  <w:marBottom w:val="0"/>
                  <w:divBdr>
                    <w:top w:val="none" w:sz="0" w:space="0" w:color="auto"/>
                    <w:left w:val="none" w:sz="0" w:space="0" w:color="auto"/>
                    <w:bottom w:val="none" w:sz="0" w:space="0" w:color="auto"/>
                    <w:right w:val="none" w:sz="0" w:space="0" w:color="auto"/>
                  </w:divBdr>
                </w:div>
              </w:divsChild>
            </w:div>
            <w:div w:id="461340413">
              <w:marLeft w:val="0"/>
              <w:marRight w:val="0"/>
              <w:marTop w:val="0"/>
              <w:marBottom w:val="0"/>
              <w:divBdr>
                <w:top w:val="none" w:sz="0" w:space="0" w:color="auto"/>
                <w:left w:val="none" w:sz="0" w:space="0" w:color="auto"/>
                <w:bottom w:val="none" w:sz="0" w:space="0" w:color="auto"/>
                <w:right w:val="none" w:sz="0" w:space="0" w:color="auto"/>
              </w:divBdr>
              <w:divsChild>
                <w:div w:id="1314408343">
                  <w:marLeft w:val="0"/>
                  <w:marRight w:val="0"/>
                  <w:marTop w:val="0"/>
                  <w:marBottom w:val="0"/>
                  <w:divBdr>
                    <w:top w:val="none" w:sz="0" w:space="0" w:color="auto"/>
                    <w:left w:val="none" w:sz="0" w:space="0" w:color="auto"/>
                    <w:bottom w:val="none" w:sz="0" w:space="0" w:color="auto"/>
                    <w:right w:val="none" w:sz="0" w:space="0" w:color="auto"/>
                  </w:divBdr>
                </w:div>
              </w:divsChild>
            </w:div>
            <w:div w:id="1676422419">
              <w:marLeft w:val="0"/>
              <w:marRight w:val="0"/>
              <w:marTop w:val="0"/>
              <w:marBottom w:val="0"/>
              <w:divBdr>
                <w:top w:val="none" w:sz="0" w:space="0" w:color="auto"/>
                <w:left w:val="none" w:sz="0" w:space="0" w:color="auto"/>
                <w:bottom w:val="none" w:sz="0" w:space="0" w:color="auto"/>
                <w:right w:val="none" w:sz="0" w:space="0" w:color="auto"/>
              </w:divBdr>
              <w:divsChild>
                <w:div w:id="1621571684">
                  <w:marLeft w:val="0"/>
                  <w:marRight w:val="0"/>
                  <w:marTop w:val="0"/>
                  <w:marBottom w:val="0"/>
                  <w:divBdr>
                    <w:top w:val="none" w:sz="0" w:space="0" w:color="auto"/>
                    <w:left w:val="none" w:sz="0" w:space="0" w:color="auto"/>
                    <w:bottom w:val="none" w:sz="0" w:space="0" w:color="auto"/>
                    <w:right w:val="none" w:sz="0" w:space="0" w:color="auto"/>
                  </w:divBdr>
                </w:div>
              </w:divsChild>
            </w:div>
            <w:div w:id="286202035">
              <w:marLeft w:val="0"/>
              <w:marRight w:val="0"/>
              <w:marTop w:val="0"/>
              <w:marBottom w:val="0"/>
              <w:divBdr>
                <w:top w:val="none" w:sz="0" w:space="0" w:color="auto"/>
                <w:left w:val="none" w:sz="0" w:space="0" w:color="auto"/>
                <w:bottom w:val="none" w:sz="0" w:space="0" w:color="auto"/>
                <w:right w:val="none" w:sz="0" w:space="0" w:color="auto"/>
              </w:divBdr>
              <w:divsChild>
                <w:div w:id="1499928208">
                  <w:marLeft w:val="0"/>
                  <w:marRight w:val="0"/>
                  <w:marTop w:val="0"/>
                  <w:marBottom w:val="0"/>
                  <w:divBdr>
                    <w:top w:val="none" w:sz="0" w:space="0" w:color="auto"/>
                    <w:left w:val="none" w:sz="0" w:space="0" w:color="auto"/>
                    <w:bottom w:val="none" w:sz="0" w:space="0" w:color="auto"/>
                    <w:right w:val="none" w:sz="0" w:space="0" w:color="auto"/>
                  </w:divBdr>
                </w:div>
              </w:divsChild>
            </w:div>
            <w:div w:id="1771243588">
              <w:marLeft w:val="0"/>
              <w:marRight w:val="0"/>
              <w:marTop w:val="0"/>
              <w:marBottom w:val="0"/>
              <w:divBdr>
                <w:top w:val="none" w:sz="0" w:space="0" w:color="auto"/>
                <w:left w:val="none" w:sz="0" w:space="0" w:color="auto"/>
                <w:bottom w:val="none" w:sz="0" w:space="0" w:color="auto"/>
                <w:right w:val="none" w:sz="0" w:space="0" w:color="auto"/>
              </w:divBdr>
              <w:divsChild>
                <w:div w:id="655647357">
                  <w:marLeft w:val="0"/>
                  <w:marRight w:val="0"/>
                  <w:marTop w:val="0"/>
                  <w:marBottom w:val="0"/>
                  <w:divBdr>
                    <w:top w:val="none" w:sz="0" w:space="0" w:color="auto"/>
                    <w:left w:val="none" w:sz="0" w:space="0" w:color="auto"/>
                    <w:bottom w:val="none" w:sz="0" w:space="0" w:color="auto"/>
                    <w:right w:val="none" w:sz="0" w:space="0" w:color="auto"/>
                  </w:divBdr>
                </w:div>
              </w:divsChild>
            </w:div>
            <w:div w:id="1087850089">
              <w:marLeft w:val="0"/>
              <w:marRight w:val="0"/>
              <w:marTop w:val="0"/>
              <w:marBottom w:val="0"/>
              <w:divBdr>
                <w:top w:val="none" w:sz="0" w:space="0" w:color="auto"/>
                <w:left w:val="none" w:sz="0" w:space="0" w:color="auto"/>
                <w:bottom w:val="none" w:sz="0" w:space="0" w:color="auto"/>
                <w:right w:val="none" w:sz="0" w:space="0" w:color="auto"/>
              </w:divBdr>
              <w:divsChild>
                <w:div w:id="708453443">
                  <w:marLeft w:val="0"/>
                  <w:marRight w:val="0"/>
                  <w:marTop w:val="0"/>
                  <w:marBottom w:val="0"/>
                  <w:divBdr>
                    <w:top w:val="none" w:sz="0" w:space="0" w:color="auto"/>
                    <w:left w:val="none" w:sz="0" w:space="0" w:color="auto"/>
                    <w:bottom w:val="none" w:sz="0" w:space="0" w:color="auto"/>
                    <w:right w:val="none" w:sz="0" w:space="0" w:color="auto"/>
                  </w:divBdr>
                </w:div>
              </w:divsChild>
            </w:div>
            <w:div w:id="1610046173">
              <w:marLeft w:val="0"/>
              <w:marRight w:val="0"/>
              <w:marTop w:val="0"/>
              <w:marBottom w:val="0"/>
              <w:divBdr>
                <w:top w:val="none" w:sz="0" w:space="0" w:color="auto"/>
                <w:left w:val="none" w:sz="0" w:space="0" w:color="auto"/>
                <w:bottom w:val="none" w:sz="0" w:space="0" w:color="auto"/>
                <w:right w:val="none" w:sz="0" w:space="0" w:color="auto"/>
              </w:divBdr>
              <w:divsChild>
                <w:div w:id="1456169720">
                  <w:marLeft w:val="0"/>
                  <w:marRight w:val="0"/>
                  <w:marTop w:val="0"/>
                  <w:marBottom w:val="0"/>
                  <w:divBdr>
                    <w:top w:val="none" w:sz="0" w:space="0" w:color="auto"/>
                    <w:left w:val="none" w:sz="0" w:space="0" w:color="auto"/>
                    <w:bottom w:val="none" w:sz="0" w:space="0" w:color="auto"/>
                    <w:right w:val="none" w:sz="0" w:space="0" w:color="auto"/>
                  </w:divBdr>
                </w:div>
              </w:divsChild>
            </w:div>
            <w:div w:id="906652050">
              <w:marLeft w:val="0"/>
              <w:marRight w:val="0"/>
              <w:marTop w:val="0"/>
              <w:marBottom w:val="0"/>
              <w:divBdr>
                <w:top w:val="none" w:sz="0" w:space="0" w:color="auto"/>
                <w:left w:val="none" w:sz="0" w:space="0" w:color="auto"/>
                <w:bottom w:val="none" w:sz="0" w:space="0" w:color="auto"/>
                <w:right w:val="none" w:sz="0" w:space="0" w:color="auto"/>
              </w:divBdr>
              <w:divsChild>
                <w:div w:id="1614556742">
                  <w:marLeft w:val="0"/>
                  <w:marRight w:val="0"/>
                  <w:marTop w:val="0"/>
                  <w:marBottom w:val="0"/>
                  <w:divBdr>
                    <w:top w:val="none" w:sz="0" w:space="0" w:color="auto"/>
                    <w:left w:val="none" w:sz="0" w:space="0" w:color="auto"/>
                    <w:bottom w:val="none" w:sz="0" w:space="0" w:color="auto"/>
                    <w:right w:val="none" w:sz="0" w:space="0" w:color="auto"/>
                  </w:divBdr>
                </w:div>
              </w:divsChild>
            </w:div>
            <w:div w:id="1085616505">
              <w:marLeft w:val="0"/>
              <w:marRight w:val="0"/>
              <w:marTop w:val="0"/>
              <w:marBottom w:val="0"/>
              <w:divBdr>
                <w:top w:val="none" w:sz="0" w:space="0" w:color="auto"/>
                <w:left w:val="none" w:sz="0" w:space="0" w:color="auto"/>
                <w:bottom w:val="none" w:sz="0" w:space="0" w:color="auto"/>
                <w:right w:val="none" w:sz="0" w:space="0" w:color="auto"/>
              </w:divBdr>
              <w:divsChild>
                <w:div w:id="935551618">
                  <w:marLeft w:val="0"/>
                  <w:marRight w:val="0"/>
                  <w:marTop w:val="0"/>
                  <w:marBottom w:val="0"/>
                  <w:divBdr>
                    <w:top w:val="none" w:sz="0" w:space="0" w:color="auto"/>
                    <w:left w:val="none" w:sz="0" w:space="0" w:color="auto"/>
                    <w:bottom w:val="none" w:sz="0" w:space="0" w:color="auto"/>
                    <w:right w:val="none" w:sz="0" w:space="0" w:color="auto"/>
                  </w:divBdr>
                </w:div>
              </w:divsChild>
            </w:div>
            <w:div w:id="732654591">
              <w:marLeft w:val="0"/>
              <w:marRight w:val="0"/>
              <w:marTop w:val="0"/>
              <w:marBottom w:val="0"/>
              <w:divBdr>
                <w:top w:val="none" w:sz="0" w:space="0" w:color="auto"/>
                <w:left w:val="none" w:sz="0" w:space="0" w:color="auto"/>
                <w:bottom w:val="none" w:sz="0" w:space="0" w:color="auto"/>
                <w:right w:val="none" w:sz="0" w:space="0" w:color="auto"/>
              </w:divBdr>
              <w:divsChild>
                <w:div w:id="1930169">
                  <w:marLeft w:val="0"/>
                  <w:marRight w:val="0"/>
                  <w:marTop w:val="0"/>
                  <w:marBottom w:val="0"/>
                  <w:divBdr>
                    <w:top w:val="none" w:sz="0" w:space="0" w:color="auto"/>
                    <w:left w:val="none" w:sz="0" w:space="0" w:color="auto"/>
                    <w:bottom w:val="none" w:sz="0" w:space="0" w:color="auto"/>
                    <w:right w:val="none" w:sz="0" w:space="0" w:color="auto"/>
                  </w:divBdr>
                </w:div>
              </w:divsChild>
            </w:div>
            <w:div w:id="912661614">
              <w:marLeft w:val="0"/>
              <w:marRight w:val="0"/>
              <w:marTop w:val="0"/>
              <w:marBottom w:val="0"/>
              <w:divBdr>
                <w:top w:val="none" w:sz="0" w:space="0" w:color="auto"/>
                <w:left w:val="none" w:sz="0" w:space="0" w:color="auto"/>
                <w:bottom w:val="none" w:sz="0" w:space="0" w:color="auto"/>
                <w:right w:val="none" w:sz="0" w:space="0" w:color="auto"/>
              </w:divBdr>
              <w:divsChild>
                <w:div w:id="1193835763">
                  <w:marLeft w:val="0"/>
                  <w:marRight w:val="0"/>
                  <w:marTop w:val="0"/>
                  <w:marBottom w:val="0"/>
                  <w:divBdr>
                    <w:top w:val="none" w:sz="0" w:space="0" w:color="auto"/>
                    <w:left w:val="none" w:sz="0" w:space="0" w:color="auto"/>
                    <w:bottom w:val="none" w:sz="0" w:space="0" w:color="auto"/>
                    <w:right w:val="none" w:sz="0" w:space="0" w:color="auto"/>
                  </w:divBdr>
                </w:div>
              </w:divsChild>
            </w:div>
            <w:div w:id="564611836">
              <w:marLeft w:val="0"/>
              <w:marRight w:val="0"/>
              <w:marTop w:val="0"/>
              <w:marBottom w:val="0"/>
              <w:divBdr>
                <w:top w:val="none" w:sz="0" w:space="0" w:color="auto"/>
                <w:left w:val="none" w:sz="0" w:space="0" w:color="auto"/>
                <w:bottom w:val="none" w:sz="0" w:space="0" w:color="auto"/>
                <w:right w:val="none" w:sz="0" w:space="0" w:color="auto"/>
              </w:divBdr>
              <w:divsChild>
                <w:div w:id="1033194729">
                  <w:marLeft w:val="0"/>
                  <w:marRight w:val="0"/>
                  <w:marTop w:val="0"/>
                  <w:marBottom w:val="0"/>
                  <w:divBdr>
                    <w:top w:val="none" w:sz="0" w:space="0" w:color="auto"/>
                    <w:left w:val="none" w:sz="0" w:space="0" w:color="auto"/>
                    <w:bottom w:val="none" w:sz="0" w:space="0" w:color="auto"/>
                    <w:right w:val="none" w:sz="0" w:space="0" w:color="auto"/>
                  </w:divBdr>
                </w:div>
              </w:divsChild>
            </w:div>
            <w:div w:id="768280490">
              <w:marLeft w:val="0"/>
              <w:marRight w:val="0"/>
              <w:marTop w:val="0"/>
              <w:marBottom w:val="0"/>
              <w:divBdr>
                <w:top w:val="none" w:sz="0" w:space="0" w:color="auto"/>
                <w:left w:val="none" w:sz="0" w:space="0" w:color="auto"/>
                <w:bottom w:val="none" w:sz="0" w:space="0" w:color="auto"/>
                <w:right w:val="none" w:sz="0" w:space="0" w:color="auto"/>
              </w:divBdr>
              <w:divsChild>
                <w:div w:id="1072315324">
                  <w:marLeft w:val="0"/>
                  <w:marRight w:val="0"/>
                  <w:marTop w:val="0"/>
                  <w:marBottom w:val="0"/>
                  <w:divBdr>
                    <w:top w:val="none" w:sz="0" w:space="0" w:color="auto"/>
                    <w:left w:val="none" w:sz="0" w:space="0" w:color="auto"/>
                    <w:bottom w:val="none" w:sz="0" w:space="0" w:color="auto"/>
                    <w:right w:val="none" w:sz="0" w:space="0" w:color="auto"/>
                  </w:divBdr>
                </w:div>
              </w:divsChild>
            </w:div>
            <w:div w:id="1959794915">
              <w:marLeft w:val="0"/>
              <w:marRight w:val="0"/>
              <w:marTop w:val="0"/>
              <w:marBottom w:val="0"/>
              <w:divBdr>
                <w:top w:val="none" w:sz="0" w:space="0" w:color="auto"/>
                <w:left w:val="none" w:sz="0" w:space="0" w:color="auto"/>
                <w:bottom w:val="none" w:sz="0" w:space="0" w:color="auto"/>
                <w:right w:val="none" w:sz="0" w:space="0" w:color="auto"/>
              </w:divBdr>
              <w:divsChild>
                <w:div w:id="291640464">
                  <w:marLeft w:val="0"/>
                  <w:marRight w:val="0"/>
                  <w:marTop w:val="0"/>
                  <w:marBottom w:val="0"/>
                  <w:divBdr>
                    <w:top w:val="none" w:sz="0" w:space="0" w:color="auto"/>
                    <w:left w:val="none" w:sz="0" w:space="0" w:color="auto"/>
                    <w:bottom w:val="none" w:sz="0" w:space="0" w:color="auto"/>
                    <w:right w:val="none" w:sz="0" w:space="0" w:color="auto"/>
                  </w:divBdr>
                </w:div>
              </w:divsChild>
            </w:div>
            <w:div w:id="407848787">
              <w:marLeft w:val="0"/>
              <w:marRight w:val="0"/>
              <w:marTop w:val="0"/>
              <w:marBottom w:val="0"/>
              <w:divBdr>
                <w:top w:val="none" w:sz="0" w:space="0" w:color="auto"/>
                <w:left w:val="none" w:sz="0" w:space="0" w:color="auto"/>
                <w:bottom w:val="none" w:sz="0" w:space="0" w:color="auto"/>
                <w:right w:val="none" w:sz="0" w:space="0" w:color="auto"/>
              </w:divBdr>
              <w:divsChild>
                <w:div w:id="1186209384">
                  <w:marLeft w:val="0"/>
                  <w:marRight w:val="0"/>
                  <w:marTop w:val="0"/>
                  <w:marBottom w:val="0"/>
                  <w:divBdr>
                    <w:top w:val="none" w:sz="0" w:space="0" w:color="auto"/>
                    <w:left w:val="none" w:sz="0" w:space="0" w:color="auto"/>
                    <w:bottom w:val="none" w:sz="0" w:space="0" w:color="auto"/>
                    <w:right w:val="none" w:sz="0" w:space="0" w:color="auto"/>
                  </w:divBdr>
                </w:div>
              </w:divsChild>
            </w:div>
            <w:div w:id="550920594">
              <w:marLeft w:val="0"/>
              <w:marRight w:val="0"/>
              <w:marTop w:val="0"/>
              <w:marBottom w:val="0"/>
              <w:divBdr>
                <w:top w:val="none" w:sz="0" w:space="0" w:color="auto"/>
                <w:left w:val="none" w:sz="0" w:space="0" w:color="auto"/>
                <w:bottom w:val="none" w:sz="0" w:space="0" w:color="auto"/>
                <w:right w:val="none" w:sz="0" w:space="0" w:color="auto"/>
              </w:divBdr>
              <w:divsChild>
                <w:div w:id="1192690892">
                  <w:marLeft w:val="0"/>
                  <w:marRight w:val="0"/>
                  <w:marTop w:val="0"/>
                  <w:marBottom w:val="0"/>
                  <w:divBdr>
                    <w:top w:val="none" w:sz="0" w:space="0" w:color="auto"/>
                    <w:left w:val="none" w:sz="0" w:space="0" w:color="auto"/>
                    <w:bottom w:val="none" w:sz="0" w:space="0" w:color="auto"/>
                    <w:right w:val="none" w:sz="0" w:space="0" w:color="auto"/>
                  </w:divBdr>
                </w:div>
              </w:divsChild>
            </w:div>
            <w:div w:id="927619172">
              <w:marLeft w:val="0"/>
              <w:marRight w:val="0"/>
              <w:marTop w:val="0"/>
              <w:marBottom w:val="0"/>
              <w:divBdr>
                <w:top w:val="none" w:sz="0" w:space="0" w:color="auto"/>
                <w:left w:val="none" w:sz="0" w:space="0" w:color="auto"/>
                <w:bottom w:val="none" w:sz="0" w:space="0" w:color="auto"/>
                <w:right w:val="none" w:sz="0" w:space="0" w:color="auto"/>
              </w:divBdr>
              <w:divsChild>
                <w:div w:id="1077283232">
                  <w:marLeft w:val="0"/>
                  <w:marRight w:val="0"/>
                  <w:marTop w:val="0"/>
                  <w:marBottom w:val="0"/>
                  <w:divBdr>
                    <w:top w:val="none" w:sz="0" w:space="0" w:color="auto"/>
                    <w:left w:val="none" w:sz="0" w:space="0" w:color="auto"/>
                    <w:bottom w:val="none" w:sz="0" w:space="0" w:color="auto"/>
                    <w:right w:val="none" w:sz="0" w:space="0" w:color="auto"/>
                  </w:divBdr>
                </w:div>
              </w:divsChild>
            </w:div>
            <w:div w:id="880626757">
              <w:marLeft w:val="0"/>
              <w:marRight w:val="0"/>
              <w:marTop w:val="0"/>
              <w:marBottom w:val="0"/>
              <w:divBdr>
                <w:top w:val="none" w:sz="0" w:space="0" w:color="auto"/>
                <w:left w:val="none" w:sz="0" w:space="0" w:color="auto"/>
                <w:bottom w:val="none" w:sz="0" w:space="0" w:color="auto"/>
                <w:right w:val="none" w:sz="0" w:space="0" w:color="auto"/>
              </w:divBdr>
              <w:divsChild>
                <w:div w:id="432942688">
                  <w:marLeft w:val="0"/>
                  <w:marRight w:val="0"/>
                  <w:marTop w:val="0"/>
                  <w:marBottom w:val="0"/>
                  <w:divBdr>
                    <w:top w:val="none" w:sz="0" w:space="0" w:color="auto"/>
                    <w:left w:val="none" w:sz="0" w:space="0" w:color="auto"/>
                    <w:bottom w:val="none" w:sz="0" w:space="0" w:color="auto"/>
                    <w:right w:val="none" w:sz="0" w:space="0" w:color="auto"/>
                  </w:divBdr>
                </w:div>
              </w:divsChild>
            </w:div>
            <w:div w:id="1579822477">
              <w:marLeft w:val="0"/>
              <w:marRight w:val="0"/>
              <w:marTop w:val="0"/>
              <w:marBottom w:val="0"/>
              <w:divBdr>
                <w:top w:val="none" w:sz="0" w:space="0" w:color="auto"/>
                <w:left w:val="none" w:sz="0" w:space="0" w:color="auto"/>
                <w:bottom w:val="none" w:sz="0" w:space="0" w:color="auto"/>
                <w:right w:val="none" w:sz="0" w:space="0" w:color="auto"/>
              </w:divBdr>
              <w:divsChild>
                <w:div w:id="570387619">
                  <w:marLeft w:val="0"/>
                  <w:marRight w:val="0"/>
                  <w:marTop w:val="0"/>
                  <w:marBottom w:val="0"/>
                  <w:divBdr>
                    <w:top w:val="none" w:sz="0" w:space="0" w:color="auto"/>
                    <w:left w:val="none" w:sz="0" w:space="0" w:color="auto"/>
                    <w:bottom w:val="none" w:sz="0" w:space="0" w:color="auto"/>
                    <w:right w:val="none" w:sz="0" w:space="0" w:color="auto"/>
                  </w:divBdr>
                </w:div>
              </w:divsChild>
            </w:div>
            <w:div w:id="612055023">
              <w:marLeft w:val="0"/>
              <w:marRight w:val="0"/>
              <w:marTop w:val="0"/>
              <w:marBottom w:val="0"/>
              <w:divBdr>
                <w:top w:val="none" w:sz="0" w:space="0" w:color="auto"/>
                <w:left w:val="none" w:sz="0" w:space="0" w:color="auto"/>
                <w:bottom w:val="none" w:sz="0" w:space="0" w:color="auto"/>
                <w:right w:val="none" w:sz="0" w:space="0" w:color="auto"/>
              </w:divBdr>
              <w:divsChild>
                <w:div w:id="47148137">
                  <w:marLeft w:val="0"/>
                  <w:marRight w:val="0"/>
                  <w:marTop w:val="0"/>
                  <w:marBottom w:val="0"/>
                  <w:divBdr>
                    <w:top w:val="none" w:sz="0" w:space="0" w:color="auto"/>
                    <w:left w:val="none" w:sz="0" w:space="0" w:color="auto"/>
                    <w:bottom w:val="none" w:sz="0" w:space="0" w:color="auto"/>
                    <w:right w:val="none" w:sz="0" w:space="0" w:color="auto"/>
                  </w:divBdr>
                </w:div>
              </w:divsChild>
            </w:div>
            <w:div w:id="1801994549">
              <w:marLeft w:val="0"/>
              <w:marRight w:val="0"/>
              <w:marTop w:val="0"/>
              <w:marBottom w:val="0"/>
              <w:divBdr>
                <w:top w:val="none" w:sz="0" w:space="0" w:color="auto"/>
                <w:left w:val="none" w:sz="0" w:space="0" w:color="auto"/>
                <w:bottom w:val="none" w:sz="0" w:space="0" w:color="auto"/>
                <w:right w:val="none" w:sz="0" w:space="0" w:color="auto"/>
              </w:divBdr>
              <w:divsChild>
                <w:div w:id="1481385806">
                  <w:marLeft w:val="0"/>
                  <w:marRight w:val="0"/>
                  <w:marTop w:val="0"/>
                  <w:marBottom w:val="0"/>
                  <w:divBdr>
                    <w:top w:val="none" w:sz="0" w:space="0" w:color="auto"/>
                    <w:left w:val="none" w:sz="0" w:space="0" w:color="auto"/>
                    <w:bottom w:val="none" w:sz="0" w:space="0" w:color="auto"/>
                    <w:right w:val="none" w:sz="0" w:space="0" w:color="auto"/>
                  </w:divBdr>
                </w:div>
              </w:divsChild>
            </w:div>
            <w:div w:id="1623683398">
              <w:marLeft w:val="0"/>
              <w:marRight w:val="0"/>
              <w:marTop w:val="0"/>
              <w:marBottom w:val="0"/>
              <w:divBdr>
                <w:top w:val="none" w:sz="0" w:space="0" w:color="auto"/>
                <w:left w:val="none" w:sz="0" w:space="0" w:color="auto"/>
                <w:bottom w:val="none" w:sz="0" w:space="0" w:color="auto"/>
                <w:right w:val="none" w:sz="0" w:space="0" w:color="auto"/>
              </w:divBdr>
              <w:divsChild>
                <w:div w:id="557328476">
                  <w:marLeft w:val="0"/>
                  <w:marRight w:val="0"/>
                  <w:marTop w:val="0"/>
                  <w:marBottom w:val="0"/>
                  <w:divBdr>
                    <w:top w:val="none" w:sz="0" w:space="0" w:color="auto"/>
                    <w:left w:val="none" w:sz="0" w:space="0" w:color="auto"/>
                    <w:bottom w:val="none" w:sz="0" w:space="0" w:color="auto"/>
                    <w:right w:val="none" w:sz="0" w:space="0" w:color="auto"/>
                  </w:divBdr>
                </w:div>
              </w:divsChild>
            </w:div>
            <w:div w:id="905380836">
              <w:marLeft w:val="0"/>
              <w:marRight w:val="0"/>
              <w:marTop w:val="0"/>
              <w:marBottom w:val="0"/>
              <w:divBdr>
                <w:top w:val="none" w:sz="0" w:space="0" w:color="auto"/>
                <w:left w:val="none" w:sz="0" w:space="0" w:color="auto"/>
                <w:bottom w:val="none" w:sz="0" w:space="0" w:color="auto"/>
                <w:right w:val="none" w:sz="0" w:space="0" w:color="auto"/>
              </w:divBdr>
              <w:divsChild>
                <w:div w:id="1031809602">
                  <w:marLeft w:val="0"/>
                  <w:marRight w:val="0"/>
                  <w:marTop w:val="0"/>
                  <w:marBottom w:val="0"/>
                  <w:divBdr>
                    <w:top w:val="none" w:sz="0" w:space="0" w:color="auto"/>
                    <w:left w:val="none" w:sz="0" w:space="0" w:color="auto"/>
                    <w:bottom w:val="none" w:sz="0" w:space="0" w:color="auto"/>
                    <w:right w:val="none" w:sz="0" w:space="0" w:color="auto"/>
                  </w:divBdr>
                </w:div>
              </w:divsChild>
            </w:div>
            <w:div w:id="360323918">
              <w:marLeft w:val="0"/>
              <w:marRight w:val="0"/>
              <w:marTop w:val="0"/>
              <w:marBottom w:val="0"/>
              <w:divBdr>
                <w:top w:val="none" w:sz="0" w:space="0" w:color="auto"/>
                <w:left w:val="none" w:sz="0" w:space="0" w:color="auto"/>
                <w:bottom w:val="none" w:sz="0" w:space="0" w:color="auto"/>
                <w:right w:val="none" w:sz="0" w:space="0" w:color="auto"/>
              </w:divBdr>
              <w:divsChild>
                <w:div w:id="1482304309">
                  <w:marLeft w:val="0"/>
                  <w:marRight w:val="0"/>
                  <w:marTop w:val="0"/>
                  <w:marBottom w:val="0"/>
                  <w:divBdr>
                    <w:top w:val="none" w:sz="0" w:space="0" w:color="auto"/>
                    <w:left w:val="none" w:sz="0" w:space="0" w:color="auto"/>
                    <w:bottom w:val="none" w:sz="0" w:space="0" w:color="auto"/>
                    <w:right w:val="none" w:sz="0" w:space="0" w:color="auto"/>
                  </w:divBdr>
                </w:div>
              </w:divsChild>
            </w:div>
            <w:div w:id="2064719297">
              <w:marLeft w:val="0"/>
              <w:marRight w:val="0"/>
              <w:marTop w:val="0"/>
              <w:marBottom w:val="0"/>
              <w:divBdr>
                <w:top w:val="none" w:sz="0" w:space="0" w:color="auto"/>
                <w:left w:val="none" w:sz="0" w:space="0" w:color="auto"/>
                <w:bottom w:val="none" w:sz="0" w:space="0" w:color="auto"/>
                <w:right w:val="none" w:sz="0" w:space="0" w:color="auto"/>
              </w:divBdr>
              <w:divsChild>
                <w:div w:id="325481890">
                  <w:marLeft w:val="0"/>
                  <w:marRight w:val="0"/>
                  <w:marTop w:val="0"/>
                  <w:marBottom w:val="0"/>
                  <w:divBdr>
                    <w:top w:val="none" w:sz="0" w:space="0" w:color="auto"/>
                    <w:left w:val="none" w:sz="0" w:space="0" w:color="auto"/>
                    <w:bottom w:val="none" w:sz="0" w:space="0" w:color="auto"/>
                    <w:right w:val="none" w:sz="0" w:space="0" w:color="auto"/>
                  </w:divBdr>
                </w:div>
              </w:divsChild>
            </w:div>
            <w:div w:id="1810825435">
              <w:marLeft w:val="0"/>
              <w:marRight w:val="0"/>
              <w:marTop w:val="0"/>
              <w:marBottom w:val="0"/>
              <w:divBdr>
                <w:top w:val="none" w:sz="0" w:space="0" w:color="auto"/>
                <w:left w:val="none" w:sz="0" w:space="0" w:color="auto"/>
                <w:bottom w:val="none" w:sz="0" w:space="0" w:color="auto"/>
                <w:right w:val="none" w:sz="0" w:space="0" w:color="auto"/>
              </w:divBdr>
              <w:divsChild>
                <w:div w:id="1944219038">
                  <w:marLeft w:val="0"/>
                  <w:marRight w:val="0"/>
                  <w:marTop w:val="0"/>
                  <w:marBottom w:val="0"/>
                  <w:divBdr>
                    <w:top w:val="none" w:sz="0" w:space="0" w:color="auto"/>
                    <w:left w:val="none" w:sz="0" w:space="0" w:color="auto"/>
                    <w:bottom w:val="none" w:sz="0" w:space="0" w:color="auto"/>
                    <w:right w:val="none" w:sz="0" w:space="0" w:color="auto"/>
                  </w:divBdr>
                </w:div>
              </w:divsChild>
            </w:div>
            <w:div w:id="465855208">
              <w:marLeft w:val="0"/>
              <w:marRight w:val="0"/>
              <w:marTop w:val="0"/>
              <w:marBottom w:val="0"/>
              <w:divBdr>
                <w:top w:val="none" w:sz="0" w:space="0" w:color="auto"/>
                <w:left w:val="none" w:sz="0" w:space="0" w:color="auto"/>
                <w:bottom w:val="none" w:sz="0" w:space="0" w:color="auto"/>
                <w:right w:val="none" w:sz="0" w:space="0" w:color="auto"/>
              </w:divBdr>
              <w:divsChild>
                <w:div w:id="1573155652">
                  <w:marLeft w:val="0"/>
                  <w:marRight w:val="0"/>
                  <w:marTop w:val="0"/>
                  <w:marBottom w:val="0"/>
                  <w:divBdr>
                    <w:top w:val="none" w:sz="0" w:space="0" w:color="auto"/>
                    <w:left w:val="none" w:sz="0" w:space="0" w:color="auto"/>
                    <w:bottom w:val="none" w:sz="0" w:space="0" w:color="auto"/>
                    <w:right w:val="none" w:sz="0" w:space="0" w:color="auto"/>
                  </w:divBdr>
                </w:div>
              </w:divsChild>
            </w:div>
            <w:div w:id="1864703052">
              <w:marLeft w:val="0"/>
              <w:marRight w:val="0"/>
              <w:marTop w:val="0"/>
              <w:marBottom w:val="0"/>
              <w:divBdr>
                <w:top w:val="none" w:sz="0" w:space="0" w:color="auto"/>
                <w:left w:val="none" w:sz="0" w:space="0" w:color="auto"/>
                <w:bottom w:val="none" w:sz="0" w:space="0" w:color="auto"/>
                <w:right w:val="none" w:sz="0" w:space="0" w:color="auto"/>
              </w:divBdr>
              <w:divsChild>
                <w:div w:id="25327721">
                  <w:marLeft w:val="0"/>
                  <w:marRight w:val="0"/>
                  <w:marTop w:val="0"/>
                  <w:marBottom w:val="0"/>
                  <w:divBdr>
                    <w:top w:val="none" w:sz="0" w:space="0" w:color="auto"/>
                    <w:left w:val="none" w:sz="0" w:space="0" w:color="auto"/>
                    <w:bottom w:val="none" w:sz="0" w:space="0" w:color="auto"/>
                    <w:right w:val="none" w:sz="0" w:space="0" w:color="auto"/>
                  </w:divBdr>
                </w:div>
              </w:divsChild>
            </w:div>
            <w:div w:id="515927289">
              <w:marLeft w:val="0"/>
              <w:marRight w:val="0"/>
              <w:marTop w:val="0"/>
              <w:marBottom w:val="0"/>
              <w:divBdr>
                <w:top w:val="none" w:sz="0" w:space="0" w:color="auto"/>
                <w:left w:val="none" w:sz="0" w:space="0" w:color="auto"/>
                <w:bottom w:val="none" w:sz="0" w:space="0" w:color="auto"/>
                <w:right w:val="none" w:sz="0" w:space="0" w:color="auto"/>
              </w:divBdr>
              <w:divsChild>
                <w:div w:id="332804454">
                  <w:marLeft w:val="0"/>
                  <w:marRight w:val="0"/>
                  <w:marTop w:val="0"/>
                  <w:marBottom w:val="0"/>
                  <w:divBdr>
                    <w:top w:val="none" w:sz="0" w:space="0" w:color="auto"/>
                    <w:left w:val="none" w:sz="0" w:space="0" w:color="auto"/>
                    <w:bottom w:val="none" w:sz="0" w:space="0" w:color="auto"/>
                    <w:right w:val="none" w:sz="0" w:space="0" w:color="auto"/>
                  </w:divBdr>
                </w:div>
              </w:divsChild>
            </w:div>
            <w:div w:id="1398480660">
              <w:marLeft w:val="0"/>
              <w:marRight w:val="0"/>
              <w:marTop w:val="0"/>
              <w:marBottom w:val="0"/>
              <w:divBdr>
                <w:top w:val="none" w:sz="0" w:space="0" w:color="auto"/>
                <w:left w:val="none" w:sz="0" w:space="0" w:color="auto"/>
                <w:bottom w:val="none" w:sz="0" w:space="0" w:color="auto"/>
                <w:right w:val="none" w:sz="0" w:space="0" w:color="auto"/>
              </w:divBdr>
              <w:divsChild>
                <w:div w:id="886380781">
                  <w:marLeft w:val="0"/>
                  <w:marRight w:val="0"/>
                  <w:marTop w:val="0"/>
                  <w:marBottom w:val="0"/>
                  <w:divBdr>
                    <w:top w:val="none" w:sz="0" w:space="0" w:color="auto"/>
                    <w:left w:val="none" w:sz="0" w:space="0" w:color="auto"/>
                    <w:bottom w:val="none" w:sz="0" w:space="0" w:color="auto"/>
                    <w:right w:val="none" w:sz="0" w:space="0" w:color="auto"/>
                  </w:divBdr>
                </w:div>
              </w:divsChild>
            </w:div>
            <w:div w:id="1363166558">
              <w:marLeft w:val="0"/>
              <w:marRight w:val="0"/>
              <w:marTop w:val="0"/>
              <w:marBottom w:val="0"/>
              <w:divBdr>
                <w:top w:val="none" w:sz="0" w:space="0" w:color="auto"/>
                <w:left w:val="none" w:sz="0" w:space="0" w:color="auto"/>
                <w:bottom w:val="none" w:sz="0" w:space="0" w:color="auto"/>
                <w:right w:val="none" w:sz="0" w:space="0" w:color="auto"/>
              </w:divBdr>
              <w:divsChild>
                <w:div w:id="1450511796">
                  <w:marLeft w:val="0"/>
                  <w:marRight w:val="0"/>
                  <w:marTop w:val="0"/>
                  <w:marBottom w:val="0"/>
                  <w:divBdr>
                    <w:top w:val="none" w:sz="0" w:space="0" w:color="auto"/>
                    <w:left w:val="none" w:sz="0" w:space="0" w:color="auto"/>
                    <w:bottom w:val="none" w:sz="0" w:space="0" w:color="auto"/>
                    <w:right w:val="none" w:sz="0" w:space="0" w:color="auto"/>
                  </w:divBdr>
                </w:div>
              </w:divsChild>
            </w:div>
            <w:div w:id="966279603">
              <w:marLeft w:val="0"/>
              <w:marRight w:val="0"/>
              <w:marTop w:val="0"/>
              <w:marBottom w:val="0"/>
              <w:divBdr>
                <w:top w:val="none" w:sz="0" w:space="0" w:color="auto"/>
                <w:left w:val="none" w:sz="0" w:space="0" w:color="auto"/>
                <w:bottom w:val="none" w:sz="0" w:space="0" w:color="auto"/>
                <w:right w:val="none" w:sz="0" w:space="0" w:color="auto"/>
              </w:divBdr>
              <w:divsChild>
                <w:div w:id="13871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9154">
          <w:marLeft w:val="0"/>
          <w:marRight w:val="0"/>
          <w:marTop w:val="0"/>
          <w:marBottom w:val="0"/>
          <w:divBdr>
            <w:top w:val="none" w:sz="0" w:space="0" w:color="auto"/>
            <w:left w:val="none" w:sz="0" w:space="0" w:color="auto"/>
            <w:bottom w:val="none" w:sz="0" w:space="0" w:color="auto"/>
            <w:right w:val="none" w:sz="0" w:space="0" w:color="auto"/>
          </w:divBdr>
          <w:divsChild>
            <w:div w:id="1167477944">
              <w:marLeft w:val="0"/>
              <w:marRight w:val="0"/>
              <w:marTop w:val="0"/>
              <w:marBottom w:val="0"/>
              <w:divBdr>
                <w:top w:val="none" w:sz="0" w:space="0" w:color="auto"/>
                <w:left w:val="none" w:sz="0" w:space="0" w:color="auto"/>
                <w:bottom w:val="none" w:sz="0" w:space="0" w:color="auto"/>
                <w:right w:val="none" w:sz="0" w:space="0" w:color="auto"/>
              </w:divBdr>
              <w:divsChild>
                <w:div w:id="233859001">
                  <w:marLeft w:val="0"/>
                  <w:marRight w:val="0"/>
                  <w:marTop w:val="0"/>
                  <w:marBottom w:val="0"/>
                  <w:divBdr>
                    <w:top w:val="none" w:sz="0" w:space="0" w:color="auto"/>
                    <w:left w:val="none" w:sz="0" w:space="0" w:color="auto"/>
                    <w:bottom w:val="none" w:sz="0" w:space="0" w:color="auto"/>
                    <w:right w:val="none" w:sz="0" w:space="0" w:color="auto"/>
                  </w:divBdr>
                </w:div>
              </w:divsChild>
            </w:div>
            <w:div w:id="1331374459">
              <w:marLeft w:val="0"/>
              <w:marRight w:val="0"/>
              <w:marTop w:val="0"/>
              <w:marBottom w:val="0"/>
              <w:divBdr>
                <w:top w:val="none" w:sz="0" w:space="0" w:color="auto"/>
                <w:left w:val="none" w:sz="0" w:space="0" w:color="auto"/>
                <w:bottom w:val="none" w:sz="0" w:space="0" w:color="auto"/>
                <w:right w:val="none" w:sz="0" w:space="0" w:color="auto"/>
              </w:divBdr>
              <w:divsChild>
                <w:div w:id="1582637330">
                  <w:marLeft w:val="0"/>
                  <w:marRight w:val="0"/>
                  <w:marTop w:val="0"/>
                  <w:marBottom w:val="0"/>
                  <w:divBdr>
                    <w:top w:val="none" w:sz="0" w:space="0" w:color="auto"/>
                    <w:left w:val="none" w:sz="0" w:space="0" w:color="auto"/>
                    <w:bottom w:val="none" w:sz="0" w:space="0" w:color="auto"/>
                    <w:right w:val="none" w:sz="0" w:space="0" w:color="auto"/>
                  </w:divBdr>
                </w:div>
              </w:divsChild>
            </w:div>
            <w:div w:id="57556595">
              <w:marLeft w:val="0"/>
              <w:marRight w:val="0"/>
              <w:marTop w:val="0"/>
              <w:marBottom w:val="0"/>
              <w:divBdr>
                <w:top w:val="none" w:sz="0" w:space="0" w:color="auto"/>
                <w:left w:val="none" w:sz="0" w:space="0" w:color="auto"/>
                <w:bottom w:val="none" w:sz="0" w:space="0" w:color="auto"/>
                <w:right w:val="none" w:sz="0" w:space="0" w:color="auto"/>
              </w:divBdr>
              <w:divsChild>
                <w:div w:id="1608347369">
                  <w:marLeft w:val="0"/>
                  <w:marRight w:val="0"/>
                  <w:marTop w:val="0"/>
                  <w:marBottom w:val="0"/>
                  <w:divBdr>
                    <w:top w:val="none" w:sz="0" w:space="0" w:color="auto"/>
                    <w:left w:val="none" w:sz="0" w:space="0" w:color="auto"/>
                    <w:bottom w:val="none" w:sz="0" w:space="0" w:color="auto"/>
                    <w:right w:val="none" w:sz="0" w:space="0" w:color="auto"/>
                  </w:divBdr>
                </w:div>
              </w:divsChild>
            </w:div>
            <w:div w:id="1014956788">
              <w:marLeft w:val="0"/>
              <w:marRight w:val="0"/>
              <w:marTop w:val="0"/>
              <w:marBottom w:val="0"/>
              <w:divBdr>
                <w:top w:val="none" w:sz="0" w:space="0" w:color="auto"/>
                <w:left w:val="none" w:sz="0" w:space="0" w:color="auto"/>
                <w:bottom w:val="none" w:sz="0" w:space="0" w:color="auto"/>
                <w:right w:val="none" w:sz="0" w:space="0" w:color="auto"/>
              </w:divBdr>
              <w:divsChild>
                <w:div w:id="1388534452">
                  <w:marLeft w:val="0"/>
                  <w:marRight w:val="0"/>
                  <w:marTop w:val="0"/>
                  <w:marBottom w:val="0"/>
                  <w:divBdr>
                    <w:top w:val="none" w:sz="0" w:space="0" w:color="auto"/>
                    <w:left w:val="none" w:sz="0" w:space="0" w:color="auto"/>
                    <w:bottom w:val="none" w:sz="0" w:space="0" w:color="auto"/>
                    <w:right w:val="none" w:sz="0" w:space="0" w:color="auto"/>
                  </w:divBdr>
                  <w:divsChild>
                    <w:div w:id="16557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7714">
              <w:marLeft w:val="0"/>
              <w:marRight w:val="0"/>
              <w:marTop w:val="0"/>
              <w:marBottom w:val="0"/>
              <w:divBdr>
                <w:top w:val="none" w:sz="0" w:space="0" w:color="auto"/>
                <w:left w:val="none" w:sz="0" w:space="0" w:color="auto"/>
                <w:bottom w:val="none" w:sz="0" w:space="0" w:color="auto"/>
                <w:right w:val="none" w:sz="0" w:space="0" w:color="auto"/>
              </w:divBdr>
              <w:divsChild>
                <w:div w:id="1373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8255">
          <w:marLeft w:val="0"/>
          <w:marRight w:val="0"/>
          <w:marTop w:val="0"/>
          <w:marBottom w:val="0"/>
          <w:divBdr>
            <w:top w:val="none" w:sz="0" w:space="0" w:color="auto"/>
            <w:left w:val="none" w:sz="0" w:space="0" w:color="auto"/>
            <w:bottom w:val="none" w:sz="0" w:space="0" w:color="auto"/>
            <w:right w:val="none" w:sz="0" w:space="0" w:color="auto"/>
          </w:divBdr>
          <w:divsChild>
            <w:div w:id="1837069266">
              <w:marLeft w:val="0"/>
              <w:marRight w:val="0"/>
              <w:marTop w:val="0"/>
              <w:marBottom w:val="0"/>
              <w:divBdr>
                <w:top w:val="none" w:sz="0" w:space="0" w:color="auto"/>
                <w:left w:val="none" w:sz="0" w:space="0" w:color="auto"/>
                <w:bottom w:val="none" w:sz="0" w:space="0" w:color="auto"/>
                <w:right w:val="none" w:sz="0" w:space="0" w:color="auto"/>
              </w:divBdr>
              <w:divsChild>
                <w:div w:id="1914781533">
                  <w:marLeft w:val="0"/>
                  <w:marRight w:val="0"/>
                  <w:marTop w:val="0"/>
                  <w:marBottom w:val="0"/>
                  <w:divBdr>
                    <w:top w:val="none" w:sz="0" w:space="0" w:color="auto"/>
                    <w:left w:val="none" w:sz="0" w:space="0" w:color="auto"/>
                    <w:bottom w:val="none" w:sz="0" w:space="0" w:color="auto"/>
                    <w:right w:val="none" w:sz="0" w:space="0" w:color="auto"/>
                  </w:divBdr>
                </w:div>
              </w:divsChild>
            </w:div>
            <w:div w:id="1344359003">
              <w:marLeft w:val="0"/>
              <w:marRight w:val="0"/>
              <w:marTop w:val="0"/>
              <w:marBottom w:val="0"/>
              <w:divBdr>
                <w:top w:val="none" w:sz="0" w:space="0" w:color="auto"/>
                <w:left w:val="none" w:sz="0" w:space="0" w:color="auto"/>
                <w:bottom w:val="none" w:sz="0" w:space="0" w:color="auto"/>
                <w:right w:val="none" w:sz="0" w:space="0" w:color="auto"/>
              </w:divBdr>
              <w:divsChild>
                <w:div w:id="20120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3096">
          <w:marLeft w:val="0"/>
          <w:marRight w:val="0"/>
          <w:marTop w:val="0"/>
          <w:marBottom w:val="0"/>
          <w:divBdr>
            <w:top w:val="none" w:sz="0" w:space="0" w:color="auto"/>
            <w:left w:val="none" w:sz="0" w:space="0" w:color="auto"/>
            <w:bottom w:val="none" w:sz="0" w:space="0" w:color="auto"/>
            <w:right w:val="none" w:sz="0" w:space="0" w:color="auto"/>
          </w:divBdr>
          <w:divsChild>
            <w:div w:id="1850951267">
              <w:marLeft w:val="0"/>
              <w:marRight w:val="0"/>
              <w:marTop w:val="0"/>
              <w:marBottom w:val="0"/>
              <w:divBdr>
                <w:top w:val="none" w:sz="0" w:space="0" w:color="auto"/>
                <w:left w:val="none" w:sz="0" w:space="0" w:color="auto"/>
                <w:bottom w:val="none" w:sz="0" w:space="0" w:color="auto"/>
                <w:right w:val="none" w:sz="0" w:space="0" w:color="auto"/>
              </w:divBdr>
              <w:divsChild>
                <w:div w:id="28990446">
                  <w:marLeft w:val="0"/>
                  <w:marRight w:val="0"/>
                  <w:marTop w:val="0"/>
                  <w:marBottom w:val="0"/>
                  <w:divBdr>
                    <w:top w:val="none" w:sz="0" w:space="0" w:color="auto"/>
                    <w:left w:val="none" w:sz="0" w:space="0" w:color="auto"/>
                    <w:bottom w:val="none" w:sz="0" w:space="0" w:color="auto"/>
                    <w:right w:val="none" w:sz="0" w:space="0" w:color="auto"/>
                  </w:divBdr>
                </w:div>
              </w:divsChild>
            </w:div>
            <w:div w:id="1516915509">
              <w:marLeft w:val="0"/>
              <w:marRight w:val="0"/>
              <w:marTop w:val="0"/>
              <w:marBottom w:val="0"/>
              <w:divBdr>
                <w:top w:val="none" w:sz="0" w:space="0" w:color="auto"/>
                <w:left w:val="none" w:sz="0" w:space="0" w:color="auto"/>
                <w:bottom w:val="none" w:sz="0" w:space="0" w:color="auto"/>
                <w:right w:val="none" w:sz="0" w:space="0" w:color="auto"/>
              </w:divBdr>
              <w:divsChild>
                <w:div w:id="18920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4183">
          <w:marLeft w:val="0"/>
          <w:marRight w:val="0"/>
          <w:marTop w:val="0"/>
          <w:marBottom w:val="0"/>
          <w:divBdr>
            <w:top w:val="none" w:sz="0" w:space="0" w:color="auto"/>
            <w:left w:val="none" w:sz="0" w:space="0" w:color="auto"/>
            <w:bottom w:val="none" w:sz="0" w:space="0" w:color="auto"/>
            <w:right w:val="none" w:sz="0" w:space="0" w:color="auto"/>
          </w:divBdr>
          <w:divsChild>
            <w:div w:id="1106731552">
              <w:marLeft w:val="0"/>
              <w:marRight w:val="0"/>
              <w:marTop w:val="0"/>
              <w:marBottom w:val="0"/>
              <w:divBdr>
                <w:top w:val="none" w:sz="0" w:space="0" w:color="auto"/>
                <w:left w:val="none" w:sz="0" w:space="0" w:color="auto"/>
                <w:bottom w:val="none" w:sz="0" w:space="0" w:color="auto"/>
                <w:right w:val="none" w:sz="0" w:space="0" w:color="auto"/>
              </w:divBdr>
              <w:divsChild>
                <w:div w:id="1910729183">
                  <w:marLeft w:val="0"/>
                  <w:marRight w:val="0"/>
                  <w:marTop w:val="0"/>
                  <w:marBottom w:val="0"/>
                  <w:divBdr>
                    <w:top w:val="none" w:sz="0" w:space="0" w:color="auto"/>
                    <w:left w:val="none" w:sz="0" w:space="0" w:color="auto"/>
                    <w:bottom w:val="none" w:sz="0" w:space="0" w:color="auto"/>
                    <w:right w:val="none" w:sz="0" w:space="0" w:color="auto"/>
                  </w:divBdr>
                </w:div>
              </w:divsChild>
            </w:div>
            <w:div w:id="1051879415">
              <w:marLeft w:val="0"/>
              <w:marRight w:val="0"/>
              <w:marTop w:val="0"/>
              <w:marBottom w:val="0"/>
              <w:divBdr>
                <w:top w:val="none" w:sz="0" w:space="0" w:color="auto"/>
                <w:left w:val="none" w:sz="0" w:space="0" w:color="auto"/>
                <w:bottom w:val="none" w:sz="0" w:space="0" w:color="auto"/>
                <w:right w:val="none" w:sz="0" w:space="0" w:color="auto"/>
              </w:divBdr>
              <w:divsChild>
                <w:div w:id="20797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6590">
          <w:marLeft w:val="0"/>
          <w:marRight w:val="0"/>
          <w:marTop w:val="0"/>
          <w:marBottom w:val="0"/>
          <w:divBdr>
            <w:top w:val="none" w:sz="0" w:space="0" w:color="auto"/>
            <w:left w:val="none" w:sz="0" w:space="0" w:color="auto"/>
            <w:bottom w:val="none" w:sz="0" w:space="0" w:color="auto"/>
            <w:right w:val="none" w:sz="0" w:space="0" w:color="auto"/>
          </w:divBdr>
          <w:divsChild>
            <w:div w:id="1458571721">
              <w:marLeft w:val="0"/>
              <w:marRight w:val="0"/>
              <w:marTop w:val="0"/>
              <w:marBottom w:val="0"/>
              <w:divBdr>
                <w:top w:val="none" w:sz="0" w:space="0" w:color="auto"/>
                <w:left w:val="none" w:sz="0" w:space="0" w:color="auto"/>
                <w:bottom w:val="none" w:sz="0" w:space="0" w:color="auto"/>
                <w:right w:val="none" w:sz="0" w:space="0" w:color="auto"/>
              </w:divBdr>
              <w:divsChild>
                <w:div w:id="623465810">
                  <w:marLeft w:val="0"/>
                  <w:marRight w:val="0"/>
                  <w:marTop w:val="0"/>
                  <w:marBottom w:val="0"/>
                  <w:divBdr>
                    <w:top w:val="none" w:sz="0" w:space="0" w:color="auto"/>
                    <w:left w:val="none" w:sz="0" w:space="0" w:color="auto"/>
                    <w:bottom w:val="none" w:sz="0" w:space="0" w:color="auto"/>
                    <w:right w:val="none" w:sz="0" w:space="0" w:color="auto"/>
                  </w:divBdr>
                </w:div>
              </w:divsChild>
            </w:div>
            <w:div w:id="1315529671">
              <w:marLeft w:val="0"/>
              <w:marRight w:val="0"/>
              <w:marTop w:val="0"/>
              <w:marBottom w:val="0"/>
              <w:divBdr>
                <w:top w:val="none" w:sz="0" w:space="0" w:color="auto"/>
                <w:left w:val="none" w:sz="0" w:space="0" w:color="auto"/>
                <w:bottom w:val="none" w:sz="0" w:space="0" w:color="auto"/>
                <w:right w:val="none" w:sz="0" w:space="0" w:color="auto"/>
              </w:divBdr>
              <w:divsChild>
                <w:div w:id="18694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0457">
          <w:marLeft w:val="0"/>
          <w:marRight w:val="0"/>
          <w:marTop w:val="0"/>
          <w:marBottom w:val="0"/>
          <w:divBdr>
            <w:top w:val="none" w:sz="0" w:space="0" w:color="auto"/>
            <w:left w:val="none" w:sz="0" w:space="0" w:color="auto"/>
            <w:bottom w:val="none" w:sz="0" w:space="0" w:color="auto"/>
            <w:right w:val="none" w:sz="0" w:space="0" w:color="auto"/>
          </w:divBdr>
          <w:divsChild>
            <w:div w:id="205914201">
              <w:marLeft w:val="0"/>
              <w:marRight w:val="0"/>
              <w:marTop w:val="0"/>
              <w:marBottom w:val="0"/>
              <w:divBdr>
                <w:top w:val="none" w:sz="0" w:space="0" w:color="auto"/>
                <w:left w:val="none" w:sz="0" w:space="0" w:color="auto"/>
                <w:bottom w:val="none" w:sz="0" w:space="0" w:color="auto"/>
                <w:right w:val="none" w:sz="0" w:space="0" w:color="auto"/>
              </w:divBdr>
              <w:divsChild>
                <w:div w:id="1214151108">
                  <w:marLeft w:val="0"/>
                  <w:marRight w:val="0"/>
                  <w:marTop w:val="0"/>
                  <w:marBottom w:val="0"/>
                  <w:divBdr>
                    <w:top w:val="none" w:sz="0" w:space="0" w:color="auto"/>
                    <w:left w:val="none" w:sz="0" w:space="0" w:color="auto"/>
                    <w:bottom w:val="none" w:sz="0" w:space="0" w:color="auto"/>
                    <w:right w:val="none" w:sz="0" w:space="0" w:color="auto"/>
                  </w:divBdr>
                </w:div>
              </w:divsChild>
            </w:div>
            <w:div w:id="735591649">
              <w:marLeft w:val="0"/>
              <w:marRight w:val="0"/>
              <w:marTop w:val="0"/>
              <w:marBottom w:val="0"/>
              <w:divBdr>
                <w:top w:val="none" w:sz="0" w:space="0" w:color="auto"/>
                <w:left w:val="none" w:sz="0" w:space="0" w:color="auto"/>
                <w:bottom w:val="none" w:sz="0" w:space="0" w:color="auto"/>
                <w:right w:val="none" w:sz="0" w:space="0" w:color="auto"/>
              </w:divBdr>
              <w:divsChild>
                <w:div w:id="15225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4073">
          <w:marLeft w:val="0"/>
          <w:marRight w:val="0"/>
          <w:marTop w:val="0"/>
          <w:marBottom w:val="0"/>
          <w:divBdr>
            <w:top w:val="none" w:sz="0" w:space="0" w:color="auto"/>
            <w:left w:val="none" w:sz="0" w:space="0" w:color="auto"/>
            <w:bottom w:val="none" w:sz="0" w:space="0" w:color="auto"/>
            <w:right w:val="none" w:sz="0" w:space="0" w:color="auto"/>
          </w:divBdr>
          <w:divsChild>
            <w:div w:id="607584847">
              <w:marLeft w:val="0"/>
              <w:marRight w:val="0"/>
              <w:marTop w:val="0"/>
              <w:marBottom w:val="0"/>
              <w:divBdr>
                <w:top w:val="none" w:sz="0" w:space="0" w:color="auto"/>
                <w:left w:val="none" w:sz="0" w:space="0" w:color="auto"/>
                <w:bottom w:val="none" w:sz="0" w:space="0" w:color="auto"/>
                <w:right w:val="none" w:sz="0" w:space="0" w:color="auto"/>
              </w:divBdr>
              <w:divsChild>
                <w:div w:id="325207506">
                  <w:marLeft w:val="0"/>
                  <w:marRight w:val="0"/>
                  <w:marTop w:val="0"/>
                  <w:marBottom w:val="0"/>
                  <w:divBdr>
                    <w:top w:val="none" w:sz="0" w:space="0" w:color="auto"/>
                    <w:left w:val="none" w:sz="0" w:space="0" w:color="auto"/>
                    <w:bottom w:val="none" w:sz="0" w:space="0" w:color="auto"/>
                    <w:right w:val="none" w:sz="0" w:space="0" w:color="auto"/>
                  </w:divBdr>
                </w:div>
              </w:divsChild>
            </w:div>
            <w:div w:id="75326318">
              <w:marLeft w:val="0"/>
              <w:marRight w:val="0"/>
              <w:marTop w:val="0"/>
              <w:marBottom w:val="0"/>
              <w:divBdr>
                <w:top w:val="none" w:sz="0" w:space="0" w:color="auto"/>
                <w:left w:val="none" w:sz="0" w:space="0" w:color="auto"/>
                <w:bottom w:val="none" w:sz="0" w:space="0" w:color="auto"/>
                <w:right w:val="none" w:sz="0" w:space="0" w:color="auto"/>
              </w:divBdr>
              <w:divsChild>
                <w:div w:id="581138037">
                  <w:marLeft w:val="0"/>
                  <w:marRight w:val="0"/>
                  <w:marTop w:val="0"/>
                  <w:marBottom w:val="0"/>
                  <w:divBdr>
                    <w:top w:val="none" w:sz="0" w:space="0" w:color="auto"/>
                    <w:left w:val="none" w:sz="0" w:space="0" w:color="auto"/>
                    <w:bottom w:val="none" w:sz="0" w:space="0" w:color="auto"/>
                    <w:right w:val="none" w:sz="0" w:space="0" w:color="auto"/>
                  </w:divBdr>
                </w:div>
              </w:divsChild>
            </w:div>
            <w:div w:id="1368483915">
              <w:marLeft w:val="0"/>
              <w:marRight w:val="0"/>
              <w:marTop w:val="0"/>
              <w:marBottom w:val="0"/>
              <w:divBdr>
                <w:top w:val="none" w:sz="0" w:space="0" w:color="auto"/>
                <w:left w:val="none" w:sz="0" w:space="0" w:color="auto"/>
                <w:bottom w:val="none" w:sz="0" w:space="0" w:color="auto"/>
                <w:right w:val="none" w:sz="0" w:space="0" w:color="auto"/>
              </w:divBdr>
              <w:divsChild>
                <w:div w:id="4070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089">
          <w:marLeft w:val="0"/>
          <w:marRight w:val="0"/>
          <w:marTop w:val="0"/>
          <w:marBottom w:val="0"/>
          <w:divBdr>
            <w:top w:val="none" w:sz="0" w:space="0" w:color="auto"/>
            <w:left w:val="none" w:sz="0" w:space="0" w:color="auto"/>
            <w:bottom w:val="none" w:sz="0" w:space="0" w:color="auto"/>
            <w:right w:val="none" w:sz="0" w:space="0" w:color="auto"/>
          </w:divBdr>
          <w:divsChild>
            <w:div w:id="2078235384">
              <w:marLeft w:val="0"/>
              <w:marRight w:val="0"/>
              <w:marTop w:val="0"/>
              <w:marBottom w:val="0"/>
              <w:divBdr>
                <w:top w:val="none" w:sz="0" w:space="0" w:color="auto"/>
                <w:left w:val="none" w:sz="0" w:space="0" w:color="auto"/>
                <w:bottom w:val="none" w:sz="0" w:space="0" w:color="auto"/>
                <w:right w:val="none" w:sz="0" w:space="0" w:color="auto"/>
              </w:divBdr>
              <w:divsChild>
                <w:div w:id="1763598786">
                  <w:marLeft w:val="0"/>
                  <w:marRight w:val="0"/>
                  <w:marTop w:val="0"/>
                  <w:marBottom w:val="0"/>
                  <w:divBdr>
                    <w:top w:val="none" w:sz="0" w:space="0" w:color="auto"/>
                    <w:left w:val="none" w:sz="0" w:space="0" w:color="auto"/>
                    <w:bottom w:val="none" w:sz="0" w:space="0" w:color="auto"/>
                    <w:right w:val="none" w:sz="0" w:space="0" w:color="auto"/>
                  </w:divBdr>
                </w:div>
              </w:divsChild>
            </w:div>
            <w:div w:id="1335642410">
              <w:marLeft w:val="0"/>
              <w:marRight w:val="0"/>
              <w:marTop w:val="0"/>
              <w:marBottom w:val="0"/>
              <w:divBdr>
                <w:top w:val="none" w:sz="0" w:space="0" w:color="auto"/>
                <w:left w:val="none" w:sz="0" w:space="0" w:color="auto"/>
                <w:bottom w:val="none" w:sz="0" w:space="0" w:color="auto"/>
                <w:right w:val="none" w:sz="0" w:space="0" w:color="auto"/>
              </w:divBdr>
              <w:divsChild>
                <w:div w:id="246040433">
                  <w:marLeft w:val="0"/>
                  <w:marRight w:val="0"/>
                  <w:marTop w:val="0"/>
                  <w:marBottom w:val="0"/>
                  <w:divBdr>
                    <w:top w:val="none" w:sz="0" w:space="0" w:color="auto"/>
                    <w:left w:val="none" w:sz="0" w:space="0" w:color="auto"/>
                    <w:bottom w:val="none" w:sz="0" w:space="0" w:color="auto"/>
                    <w:right w:val="none" w:sz="0" w:space="0" w:color="auto"/>
                  </w:divBdr>
                </w:div>
              </w:divsChild>
            </w:div>
            <w:div w:id="1123693338">
              <w:marLeft w:val="0"/>
              <w:marRight w:val="0"/>
              <w:marTop w:val="0"/>
              <w:marBottom w:val="0"/>
              <w:divBdr>
                <w:top w:val="none" w:sz="0" w:space="0" w:color="auto"/>
                <w:left w:val="none" w:sz="0" w:space="0" w:color="auto"/>
                <w:bottom w:val="none" w:sz="0" w:space="0" w:color="auto"/>
                <w:right w:val="none" w:sz="0" w:space="0" w:color="auto"/>
              </w:divBdr>
              <w:divsChild>
                <w:div w:id="15896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4773">
          <w:marLeft w:val="0"/>
          <w:marRight w:val="0"/>
          <w:marTop w:val="0"/>
          <w:marBottom w:val="0"/>
          <w:divBdr>
            <w:top w:val="none" w:sz="0" w:space="0" w:color="auto"/>
            <w:left w:val="none" w:sz="0" w:space="0" w:color="auto"/>
            <w:bottom w:val="none" w:sz="0" w:space="0" w:color="auto"/>
            <w:right w:val="none" w:sz="0" w:space="0" w:color="auto"/>
          </w:divBdr>
          <w:divsChild>
            <w:div w:id="1679691915">
              <w:marLeft w:val="0"/>
              <w:marRight w:val="0"/>
              <w:marTop w:val="0"/>
              <w:marBottom w:val="0"/>
              <w:divBdr>
                <w:top w:val="none" w:sz="0" w:space="0" w:color="auto"/>
                <w:left w:val="none" w:sz="0" w:space="0" w:color="auto"/>
                <w:bottom w:val="none" w:sz="0" w:space="0" w:color="auto"/>
                <w:right w:val="none" w:sz="0" w:space="0" w:color="auto"/>
              </w:divBdr>
              <w:divsChild>
                <w:div w:id="588346168">
                  <w:marLeft w:val="0"/>
                  <w:marRight w:val="0"/>
                  <w:marTop w:val="0"/>
                  <w:marBottom w:val="0"/>
                  <w:divBdr>
                    <w:top w:val="none" w:sz="0" w:space="0" w:color="auto"/>
                    <w:left w:val="none" w:sz="0" w:space="0" w:color="auto"/>
                    <w:bottom w:val="none" w:sz="0" w:space="0" w:color="auto"/>
                    <w:right w:val="none" w:sz="0" w:space="0" w:color="auto"/>
                  </w:divBdr>
                </w:div>
              </w:divsChild>
            </w:div>
            <w:div w:id="1348943279">
              <w:marLeft w:val="0"/>
              <w:marRight w:val="0"/>
              <w:marTop w:val="0"/>
              <w:marBottom w:val="0"/>
              <w:divBdr>
                <w:top w:val="none" w:sz="0" w:space="0" w:color="auto"/>
                <w:left w:val="none" w:sz="0" w:space="0" w:color="auto"/>
                <w:bottom w:val="none" w:sz="0" w:space="0" w:color="auto"/>
                <w:right w:val="none" w:sz="0" w:space="0" w:color="auto"/>
              </w:divBdr>
              <w:divsChild>
                <w:div w:id="556740400">
                  <w:marLeft w:val="0"/>
                  <w:marRight w:val="0"/>
                  <w:marTop w:val="0"/>
                  <w:marBottom w:val="0"/>
                  <w:divBdr>
                    <w:top w:val="none" w:sz="0" w:space="0" w:color="auto"/>
                    <w:left w:val="none" w:sz="0" w:space="0" w:color="auto"/>
                    <w:bottom w:val="none" w:sz="0" w:space="0" w:color="auto"/>
                    <w:right w:val="none" w:sz="0" w:space="0" w:color="auto"/>
                  </w:divBdr>
                </w:div>
              </w:divsChild>
            </w:div>
            <w:div w:id="1184325966">
              <w:marLeft w:val="0"/>
              <w:marRight w:val="0"/>
              <w:marTop w:val="0"/>
              <w:marBottom w:val="0"/>
              <w:divBdr>
                <w:top w:val="none" w:sz="0" w:space="0" w:color="auto"/>
                <w:left w:val="none" w:sz="0" w:space="0" w:color="auto"/>
                <w:bottom w:val="none" w:sz="0" w:space="0" w:color="auto"/>
                <w:right w:val="none" w:sz="0" w:space="0" w:color="auto"/>
              </w:divBdr>
              <w:divsChild>
                <w:div w:id="20737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69100">
          <w:marLeft w:val="0"/>
          <w:marRight w:val="0"/>
          <w:marTop w:val="0"/>
          <w:marBottom w:val="0"/>
          <w:divBdr>
            <w:top w:val="none" w:sz="0" w:space="0" w:color="auto"/>
            <w:left w:val="none" w:sz="0" w:space="0" w:color="auto"/>
            <w:bottom w:val="none" w:sz="0" w:space="0" w:color="auto"/>
            <w:right w:val="none" w:sz="0" w:space="0" w:color="auto"/>
          </w:divBdr>
          <w:divsChild>
            <w:div w:id="1604650064">
              <w:marLeft w:val="0"/>
              <w:marRight w:val="0"/>
              <w:marTop w:val="0"/>
              <w:marBottom w:val="0"/>
              <w:divBdr>
                <w:top w:val="none" w:sz="0" w:space="0" w:color="auto"/>
                <w:left w:val="none" w:sz="0" w:space="0" w:color="auto"/>
                <w:bottom w:val="none" w:sz="0" w:space="0" w:color="auto"/>
                <w:right w:val="none" w:sz="0" w:space="0" w:color="auto"/>
              </w:divBdr>
              <w:divsChild>
                <w:div w:id="1435132150">
                  <w:marLeft w:val="0"/>
                  <w:marRight w:val="0"/>
                  <w:marTop w:val="0"/>
                  <w:marBottom w:val="0"/>
                  <w:divBdr>
                    <w:top w:val="none" w:sz="0" w:space="0" w:color="auto"/>
                    <w:left w:val="none" w:sz="0" w:space="0" w:color="auto"/>
                    <w:bottom w:val="none" w:sz="0" w:space="0" w:color="auto"/>
                    <w:right w:val="none" w:sz="0" w:space="0" w:color="auto"/>
                  </w:divBdr>
                </w:div>
              </w:divsChild>
            </w:div>
            <w:div w:id="891961488">
              <w:marLeft w:val="0"/>
              <w:marRight w:val="0"/>
              <w:marTop w:val="0"/>
              <w:marBottom w:val="0"/>
              <w:divBdr>
                <w:top w:val="none" w:sz="0" w:space="0" w:color="auto"/>
                <w:left w:val="none" w:sz="0" w:space="0" w:color="auto"/>
                <w:bottom w:val="none" w:sz="0" w:space="0" w:color="auto"/>
                <w:right w:val="none" w:sz="0" w:space="0" w:color="auto"/>
              </w:divBdr>
              <w:divsChild>
                <w:div w:id="21270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994">
          <w:marLeft w:val="0"/>
          <w:marRight w:val="0"/>
          <w:marTop w:val="0"/>
          <w:marBottom w:val="0"/>
          <w:divBdr>
            <w:top w:val="none" w:sz="0" w:space="0" w:color="auto"/>
            <w:left w:val="none" w:sz="0" w:space="0" w:color="auto"/>
            <w:bottom w:val="none" w:sz="0" w:space="0" w:color="auto"/>
            <w:right w:val="none" w:sz="0" w:space="0" w:color="auto"/>
          </w:divBdr>
          <w:divsChild>
            <w:div w:id="70733647">
              <w:marLeft w:val="0"/>
              <w:marRight w:val="0"/>
              <w:marTop w:val="0"/>
              <w:marBottom w:val="0"/>
              <w:divBdr>
                <w:top w:val="none" w:sz="0" w:space="0" w:color="auto"/>
                <w:left w:val="none" w:sz="0" w:space="0" w:color="auto"/>
                <w:bottom w:val="none" w:sz="0" w:space="0" w:color="auto"/>
                <w:right w:val="none" w:sz="0" w:space="0" w:color="auto"/>
              </w:divBdr>
              <w:divsChild>
                <w:div w:id="1511676684">
                  <w:marLeft w:val="0"/>
                  <w:marRight w:val="0"/>
                  <w:marTop w:val="0"/>
                  <w:marBottom w:val="0"/>
                  <w:divBdr>
                    <w:top w:val="none" w:sz="0" w:space="0" w:color="auto"/>
                    <w:left w:val="none" w:sz="0" w:space="0" w:color="auto"/>
                    <w:bottom w:val="none" w:sz="0" w:space="0" w:color="auto"/>
                    <w:right w:val="none" w:sz="0" w:space="0" w:color="auto"/>
                  </w:divBdr>
                </w:div>
              </w:divsChild>
            </w:div>
            <w:div w:id="81219345">
              <w:marLeft w:val="0"/>
              <w:marRight w:val="0"/>
              <w:marTop w:val="0"/>
              <w:marBottom w:val="0"/>
              <w:divBdr>
                <w:top w:val="none" w:sz="0" w:space="0" w:color="auto"/>
                <w:left w:val="none" w:sz="0" w:space="0" w:color="auto"/>
                <w:bottom w:val="none" w:sz="0" w:space="0" w:color="auto"/>
                <w:right w:val="none" w:sz="0" w:space="0" w:color="auto"/>
              </w:divBdr>
              <w:divsChild>
                <w:div w:id="9981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634">
          <w:marLeft w:val="0"/>
          <w:marRight w:val="0"/>
          <w:marTop w:val="0"/>
          <w:marBottom w:val="0"/>
          <w:divBdr>
            <w:top w:val="none" w:sz="0" w:space="0" w:color="auto"/>
            <w:left w:val="none" w:sz="0" w:space="0" w:color="auto"/>
            <w:bottom w:val="none" w:sz="0" w:space="0" w:color="auto"/>
            <w:right w:val="none" w:sz="0" w:space="0" w:color="auto"/>
          </w:divBdr>
          <w:divsChild>
            <w:div w:id="879783275">
              <w:marLeft w:val="0"/>
              <w:marRight w:val="0"/>
              <w:marTop w:val="0"/>
              <w:marBottom w:val="0"/>
              <w:divBdr>
                <w:top w:val="none" w:sz="0" w:space="0" w:color="auto"/>
                <w:left w:val="none" w:sz="0" w:space="0" w:color="auto"/>
                <w:bottom w:val="none" w:sz="0" w:space="0" w:color="auto"/>
                <w:right w:val="none" w:sz="0" w:space="0" w:color="auto"/>
              </w:divBdr>
              <w:divsChild>
                <w:div w:id="736367612">
                  <w:marLeft w:val="0"/>
                  <w:marRight w:val="0"/>
                  <w:marTop w:val="0"/>
                  <w:marBottom w:val="0"/>
                  <w:divBdr>
                    <w:top w:val="none" w:sz="0" w:space="0" w:color="auto"/>
                    <w:left w:val="none" w:sz="0" w:space="0" w:color="auto"/>
                    <w:bottom w:val="none" w:sz="0" w:space="0" w:color="auto"/>
                    <w:right w:val="none" w:sz="0" w:space="0" w:color="auto"/>
                  </w:divBdr>
                </w:div>
              </w:divsChild>
            </w:div>
            <w:div w:id="1766803438">
              <w:marLeft w:val="0"/>
              <w:marRight w:val="0"/>
              <w:marTop w:val="0"/>
              <w:marBottom w:val="0"/>
              <w:divBdr>
                <w:top w:val="none" w:sz="0" w:space="0" w:color="auto"/>
                <w:left w:val="none" w:sz="0" w:space="0" w:color="auto"/>
                <w:bottom w:val="none" w:sz="0" w:space="0" w:color="auto"/>
                <w:right w:val="none" w:sz="0" w:space="0" w:color="auto"/>
              </w:divBdr>
              <w:divsChild>
                <w:div w:id="1482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1957">
          <w:marLeft w:val="0"/>
          <w:marRight w:val="0"/>
          <w:marTop w:val="0"/>
          <w:marBottom w:val="0"/>
          <w:divBdr>
            <w:top w:val="none" w:sz="0" w:space="0" w:color="auto"/>
            <w:left w:val="none" w:sz="0" w:space="0" w:color="auto"/>
            <w:bottom w:val="none" w:sz="0" w:space="0" w:color="auto"/>
            <w:right w:val="none" w:sz="0" w:space="0" w:color="auto"/>
          </w:divBdr>
          <w:divsChild>
            <w:div w:id="312879929">
              <w:marLeft w:val="0"/>
              <w:marRight w:val="0"/>
              <w:marTop w:val="0"/>
              <w:marBottom w:val="0"/>
              <w:divBdr>
                <w:top w:val="none" w:sz="0" w:space="0" w:color="auto"/>
                <w:left w:val="none" w:sz="0" w:space="0" w:color="auto"/>
                <w:bottom w:val="none" w:sz="0" w:space="0" w:color="auto"/>
                <w:right w:val="none" w:sz="0" w:space="0" w:color="auto"/>
              </w:divBdr>
              <w:divsChild>
                <w:div w:id="231737992">
                  <w:marLeft w:val="0"/>
                  <w:marRight w:val="0"/>
                  <w:marTop w:val="0"/>
                  <w:marBottom w:val="0"/>
                  <w:divBdr>
                    <w:top w:val="none" w:sz="0" w:space="0" w:color="auto"/>
                    <w:left w:val="none" w:sz="0" w:space="0" w:color="auto"/>
                    <w:bottom w:val="none" w:sz="0" w:space="0" w:color="auto"/>
                    <w:right w:val="none" w:sz="0" w:space="0" w:color="auto"/>
                  </w:divBdr>
                </w:div>
              </w:divsChild>
            </w:div>
            <w:div w:id="2072341985">
              <w:marLeft w:val="0"/>
              <w:marRight w:val="0"/>
              <w:marTop w:val="0"/>
              <w:marBottom w:val="0"/>
              <w:divBdr>
                <w:top w:val="none" w:sz="0" w:space="0" w:color="auto"/>
                <w:left w:val="none" w:sz="0" w:space="0" w:color="auto"/>
                <w:bottom w:val="none" w:sz="0" w:space="0" w:color="auto"/>
                <w:right w:val="none" w:sz="0" w:space="0" w:color="auto"/>
              </w:divBdr>
              <w:divsChild>
                <w:div w:id="12938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0309">
          <w:marLeft w:val="0"/>
          <w:marRight w:val="0"/>
          <w:marTop w:val="0"/>
          <w:marBottom w:val="0"/>
          <w:divBdr>
            <w:top w:val="none" w:sz="0" w:space="0" w:color="auto"/>
            <w:left w:val="none" w:sz="0" w:space="0" w:color="auto"/>
            <w:bottom w:val="none" w:sz="0" w:space="0" w:color="auto"/>
            <w:right w:val="none" w:sz="0" w:space="0" w:color="auto"/>
          </w:divBdr>
          <w:divsChild>
            <w:div w:id="1258949483">
              <w:marLeft w:val="0"/>
              <w:marRight w:val="0"/>
              <w:marTop w:val="0"/>
              <w:marBottom w:val="0"/>
              <w:divBdr>
                <w:top w:val="none" w:sz="0" w:space="0" w:color="auto"/>
                <w:left w:val="none" w:sz="0" w:space="0" w:color="auto"/>
                <w:bottom w:val="none" w:sz="0" w:space="0" w:color="auto"/>
                <w:right w:val="none" w:sz="0" w:space="0" w:color="auto"/>
              </w:divBdr>
              <w:divsChild>
                <w:div w:id="1587226802">
                  <w:marLeft w:val="0"/>
                  <w:marRight w:val="0"/>
                  <w:marTop w:val="0"/>
                  <w:marBottom w:val="0"/>
                  <w:divBdr>
                    <w:top w:val="none" w:sz="0" w:space="0" w:color="auto"/>
                    <w:left w:val="none" w:sz="0" w:space="0" w:color="auto"/>
                    <w:bottom w:val="none" w:sz="0" w:space="0" w:color="auto"/>
                    <w:right w:val="none" w:sz="0" w:space="0" w:color="auto"/>
                  </w:divBdr>
                </w:div>
              </w:divsChild>
            </w:div>
            <w:div w:id="1066956849">
              <w:marLeft w:val="0"/>
              <w:marRight w:val="0"/>
              <w:marTop w:val="0"/>
              <w:marBottom w:val="0"/>
              <w:divBdr>
                <w:top w:val="none" w:sz="0" w:space="0" w:color="auto"/>
                <w:left w:val="none" w:sz="0" w:space="0" w:color="auto"/>
                <w:bottom w:val="none" w:sz="0" w:space="0" w:color="auto"/>
                <w:right w:val="none" w:sz="0" w:space="0" w:color="auto"/>
              </w:divBdr>
              <w:divsChild>
                <w:div w:id="516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2056">
          <w:marLeft w:val="0"/>
          <w:marRight w:val="0"/>
          <w:marTop w:val="0"/>
          <w:marBottom w:val="0"/>
          <w:divBdr>
            <w:top w:val="none" w:sz="0" w:space="0" w:color="auto"/>
            <w:left w:val="none" w:sz="0" w:space="0" w:color="auto"/>
            <w:bottom w:val="none" w:sz="0" w:space="0" w:color="auto"/>
            <w:right w:val="none" w:sz="0" w:space="0" w:color="auto"/>
          </w:divBdr>
          <w:divsChild>
            <w:div w:id="742875494">
              <w:marLeft w:val="0"/>
              <w:marRight w:val="0"/>
              <w:marTop w:val="0"/>
              <w:marBottom w:val="0"/>
              <w:divBdr>
                <w:top w:val="none" w:sz="0" w:space="0" w:color="auto"/>
                <w:left w:val="none" w:sz="0" w:space="0" w:color="auto"/>
                <w:bottom w:val="none" w:sz="0" w:space="0" w:color="auto"/>
                <w:right w:val="none" w:sz="0" w:space="0" w:color="auto"/>
              </w:divBdr>
              <w:divsChild>
                <w:div w:id="1585190471">
                  <w:marLeft w:val="0"/>
                  <w:marRight w:val="0"/>
                  <w:marTop w:val="0"/>
                  <w:marBottom w:val="0"/>
                  <w:divBdr>
                    <w:top w:val="none" w:sz="0" w:space="0" w:color="auto"/>
                    <w:left w:val="none" w:sz="0" w:space="0" w:color="auto"/>
                    <w:bottom w:val="none" w:sz="0" w:space="0" w:color="auto"/>
                    <w:right w:val="none" w:sz="0" w:space="0" w:color="auto"/>
                  </w:divBdr>
                </w:div>
              </w:divsChild>
            </w:div>
            <w:div w:id="1329594900">
              <w:marLeft w:val="0"/>
              <w:marRight w:val="0"/>
              <w:marTop w:val="0"/>
              <w:marBottom w:val="0"/>
              <w:divBdr>
                <w:top w:val="none" w:sz="0" w:space="0" w:color="auto"/>
                <w:left w:val="none" w:sz="0" w:space="0" w:color="auto"/>
                <w:bottom w:val="none" w:sz="0" w:space="0" w:color="auto"/>
                <w:right w:val="none" w:sz="0" w:space="0" w:color="auto"/>
              </w:divBdr>
              <w:divsChild>
                <w:div w:id="6836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5389">
      <w:bodyDiv w:val="1"/>
      <w:marLeft w:val="0"/>
      <w:marRight w:val="0"/>
      <w:marTop w:val="0"/>
      <w:marBottom w:val="0"/>
      <w:divBdr>
        <w:top w:val="none" w:sz="0" w:space="0" w:color="auto"/>
        <w:left w:val="none" w:sz="0" w:space="0" w:color="auto"/>
        <w:bottom w:val="none" w:sz="0" w:space="0" w:color="auto"/>
        <w:right w:val="none" w:sz="0" w:space="0" w:color="auto"/>
      </w:divBdr>
      <w:divsChild>
        <w:div w:id="157502660">
          <w:marLeft w:val="0"/>
          <w:marRight w:val="0"/>
          <w:marTop w:val="0"/>
          <w:marBottom w:val="0"/>
          <w:divBdr>
            <w:top w:val="none" w:sz="0" w:space="0" w:color="auto"/>
            <w:left w:val="none" w:sz="0" w:space="0" w:color="auto"/>
            <w:bottom w:val="none" w:sz="0" w:space="0" w:color="auto"/>
            <w:right w:val="none" w:sz="0" w:space="0" w:color="auto"/>
          </w:divBdr>
          <w:divsChild>
            <w:div w:id="134379262">
              <w:marLeft w:val="0"/>
              <w:marRight w:val="0"/>
              <w:marTop w:val="0"/>
              <w:marBottom w:val="0"/>
              <w:divBdr>
                <w:top w:val="none" w:sz="0" w:space="0" w:color="auto"/>
                <w:left w:val="none" w:sz="0" w:space="0" w:color="auto"/>
                <w:bottom w:val="none" w:sz="0" w:space="0" w:color="auto"/>
                <w:right w:val="none" w:sz="0" w:space="0" w:color="auto"/>
              </w:divBdr>
              <w:divsChild>
                <w:div w:id="5883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69613">
      <w:bodyDiv w:val="1"/>
      <w:marLeft w:val="0"/>
      <w:marRight w:val="0"/>
      <w:marTop w:val="0"/>
      <w:marBottom w:val="0"/>
      <w:divBdr>
        <w:top w:val="none" w:sz="0" w:space="0" w:color="auto"/>
        <w:left w:val="none" w:sz="0" w:space="0" w:color="auto"/>
        <w:bottom w:val="none" w:sz="0" w:space="0" w:color="auto"/>
        <w:right w:val="none" w:sz="0" w:space="0" w:color="auto"/>
      </w:divBdr>
      <w:divsChild>
        <w:div w:id="1902716371">
          <w:marLeft w:val="0"/>
          <w:marRight w:val="0"/>
          <w:marTop w:val="0"/>
          <w:marBottom w:val="0"/>
          <w:divBdr>
            <w:top w:val="none" w:sz="0" w:space="0" w:color="auto"/>
            <w:left w:val="none" w:sz="0" w:space="0" w:color="auto"/>
            <w:bottom w:val="none" w:sz="0" w:space="0" w:color="auto"/>
            <w:right w:val="none" w:sz="0" w:space="0" w:color="auto"/>
          </w:divBdr>
          <w:divsChild>
            <w:div w:id="229652724">
              <w:marLeft w:val="0"/>
              <w:marRight w:val="0"/>
              <w:marTop w:val="0"/>
              <w:marBottom w:val="0"/>
              <w:divBdr>
                <w:top w:val="none" w:sz="0" w:space="0" w:color="auto"/>
                <w:left w:val="none" w:sz="0" w:space="0" w:color="auto"/>
                <w:bottom w:val="none" w:sz="0" w:space="0" w:color="auto"/>
                <w:right w:val="none" w:sz="0" w:space="0" w:color="auto"/>
              </w:divBdr>
              <w:divsChild>
                <w:div w:id="30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17986">
      <w:bodyDiv w:val="1"/>
      <w:marLeft w:val="0"/>
      <w:marRight w:val="0"/>
      <w:marTop w:val="0"/>
      <w:marBottom w:val="0"/>
      <w:divBdr>
        <w:top w:val="none" w:sz="0" w:space="0" w:color="auto"/>
        <w:left w:val="none" w:sz="0" w:space="0" w:color="auto"/>
        <w:bottom w:val="none" w:sz="0" w:space="0" w:color="auto"/>
        <w:right w:val="none" w:sz="0" w:space="0" w:color="auto"/>
      </w:divBdr>
      <w:divsChild>
        <w:div w:id="345520382">
          <w:marLeft w:val="0"/>
          <w:marRight w:val="0"/>
          <w:marTop w:val="0"/>
          <w:marBottom w:val="0"/>
          <w:divBdr>
            <w:top w:val="none" w:sz="0" w:space="0" w:color="auto"/>
            <w:left w:val="none" w:sz="0" w:space="0" w:color="auto"/>
            <w:bottom w:val="none" w:sz="0" w:space="0" w:color="auto"/>
            <w:right w:val="none" w:sz="0" w:space="0" w:color="auto"/>
          </w:divBdr>
        </w:div>
        <w:div w:id="2019698459">
          <w:marLeft w:val="0"/>
          <w:marRight w:val="0"/>
          <w:marTop w:val="0"/>
          <w:marBottom w:val="0"/>
          <w:divBdr>
            <w:top w:val="none" w:sz="0" w:space="0" w:color="auto"/>
            <w:left w:val="none" w:sz="0" w:space="0" w:color="auto"/>
            <w:bottom w:val="none" w:sz="0" w:space="0" w:color="auto"/>
            <w:right w:val="none" w:sz="0" w:space="0" w:color="auto"/>
          </w:divBdr>
        </w:div>
        <w:div w:id="1081177950">
          <w:marLeft w:val="0"/>
          <w:marRight w:val="0"/>
          <w:marTop w:val="0"/>
          <w:marBottom w:val="0"/>
          <w:divBdr>
            <w:top w:val="none" w:sz="0" w:space="0" w:color="auto"/>
            <w:left w:val="none" w:sz="0" w:space="0" w:color="auto"/>
            <w:bottom w:val="none" w:sz="0" w:space="0" w:color="auto"/>
            <w:right w:val="none" w:sz="0" w:space="0" w:color="auto"/>
          </w:divBdr>
        </w:div>
        <w:div w:id="175779159">
          <w:marLeft w:val="0"/>
          <w:marRight w:val="0"/>
          <w:marTop w:val="0"/>
          <w:marBottom w:val="0"/>
          <w:divBdr>
            <w:top w:val="none" w:sz="0" w:space="0" w:color="auto"/>
            <w:left w:val="none" w:sz="0" w:space="0" w:color="auto"/>
            <w:bottom w:val="none" w:sz="0" w:space="0" w:color="auto"/>
            <w:right w:val="none" w:sz="0" w:space="0" w:color="auto"/>
          </w:divBdr>
        </w:div>
        <w:div w:id="1706059703">
          <w:marLeft w:val="0"/>
          <w:marRight w:val="0"/>
          <w:marTop w:val="0"/>
          <w:marBottom w:val="0"/>
          <w:divBdr>
            <w:top w:val="none" w:sz="0" w:space="0" w:color="auto"/>
            <w:left w:val="none" w:sz="0" w:space="0" w:color="auto"/>
            <w:bottom w:val="none" w:sz="0" w:space="0" w:color="auto"/>
            <w:right w:val="none" w:sz="0" w:space="0" w:color="auto"/>
          </w:divBdr>
        </w:div>
        <w:div w:id="100953287">
          <w:marLeft w:val="0"/>
          <w:marRight w:val="0"/>
          <w:marTop w:val="0"/>
          <w:marBottom w:val="0"/>
          <w:divBdr>
            <w:top w:val="none" w:sz="0" w:space="0" w:color="auto"/>
            <w:left w:val="none" w:sz="0" w:space="0" w:color="auto"/>
            <w:bottom w:val="none" w:sz="0" w:space="0" w:color="auto"/>
            <w:right w:val="none" w:sz="0" w:space="0" w:color="auto"/>
          </w:divBdr>
        </w:div>
        <w:div w:id="1022439248">
          <w:marLeft w:val="0"/>
          <w:marRight w:val="0"/>
          <w:marTop w:val="0"/>
          <w:marBottom w:val="0"/>
          <w:divBdr>
            <w:top w:val="none" w:sz="0" w:space="0" w:color="auto"/>
            <w:left w:val="none" w:sz="0" w:space="0" w:color="auto"/>
            <w:bottom w:val="none" w:sz="0" w:space="0" w:color="auto"/>
            <w:right w:val="none" w:sz="0" w:space="0" w:color="auto"/>
          </w:divBdr>
        </w:div>
      </w:divsChild>
    </w:div>
    <w:div w:id="576473614">
      <w:bodyDiv w:val="1"/>
      <w:marLeft w:val="0"/>
      <w:marRight w:val="0"/>
      <w:marTop w:val="0"/>
      <w:marBottom w:val="0"/>
      <w:divBdr>
        <w:top w:val="none" w:sz="0" w:space="0" w:color="auto"/>
        <w:left w:val="none" w:sz="0" w:space="0" w:color="auto"/>
        <w:bottom w:val="none" w:sz="0" w:space="0" w:color="auto"/>
        <w:right w:val="none" w:sz="0" w:space="0" w:color="auto"/>
      </w:divBdr>
      <w:divsChild>
        <w:div w:id="1720351797">
          <w:marLeft w:val="0"/>
          <w:marRight w:val="0"/>
          <w:marTop w:val="0"/>
          <w:marBottom w:val="0"/>
          <w:divBdr>
            <w:top w:val="none" w:sz="0" w:space="0" w:color="auto"/>
            <w:left w:val="none" w:sz="0" w:space="0" w:color="auto"/>
            <w:bottom w:val="none" w:sz="0" w:space="0" w:color="auto"/>
            <w:right w:val="none" w:sz="0" w:space="0" w:color="auto"/>
          </w:divBdr>
          <w:divsChild>
            <w:div w:id="223221070">
              <w:marLeft w:val="0"/>
              <w:marRight w:val="0"/>
              <w:marTop w:val="0"/>
              <w:marBottom w:val="0"/>
              <w:divBdr>
                <w:top w:val="none" w:sz="0" w:space="0" w:color="auto"/>
                <w:left w:val="none" w:sz="0" w:space="0" w:color="auto"/>
                <w:bottom w:val="none" w:sz="0" w:space="0" w:color="auto"/>
                <w:right w:val="none" w:sz="0" w:space="0" w:color="auto"/>
              </w:divBdr>
              <w:divsChild>
                <w:div w:id="14109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83301">
      <w:bodyDiv w:val="1"/>
      <w:marLeft w:val="0"/>
      <w:marRight w:val="0"/>
      <w:marTop w:val="0"/>
      <w:marBottom w:val="0"/>
      <w:divBdr>
        <w:top w:val="none" w:sz="0" w:space="0" w:color="auto"/>
        <w:left w:val="none" w:sz="0" w:space="0" w:color="auto"/>
        <w:bottom w:val="none" w:sz="0" w:space="0" w:color="auto"/>
        <w:right w:val="none" w:sz="0" w:space="0" w:color="auto"/>
      </w:divBdr>
      <w:divsChild>
        <w:div w:id="1786383377">
          <w:marLeft w:val="0"/>
          <w:marRight w:val="0"/>
          <w:marTop w:val="0"/>
          <w:marBottom w:val="0"/>
          <w:divBdr>
            <w:top w:val="none" w:sz="0" w:space="0" w:color="auto"/>
            <w:left w:val="none" w:sz="0" w:space="0" w:color="auto"/>
            <w:bottom w:val="none" w:sz="0" w:space="0" w:color="auto"/>
            <w:right w:val="none" w:sz="0" w:space="0" w:color="auto"/>
          </w:divBdr>
        </w:div>
        <w:div w:id="1722052363">
          <w:marLeft w:val="0"/>
          <w:marRight w:val="0"/>
          <w:marTop w:val="0"/>
          <w:marBottom w:val="0"/>
          <w:divBdr>
            <w:top w:val="none" w:sz="0" w:space="0" w:color="auto"/>
            <w:left w:val="none" w:sz="0" w:space="0" w:color="auto"/>
            <w:bottom w:val="none" w:sz="0" w:space="0" w:color="auto"/>
            <w:right w:val="none" w:sz="0" w:space="0" w:color="auto"/>
          </w:divBdr>
        </w:div>
      </w:divsChild>
    </w:div>
    <w:div w:id="658658483">
      <w:bodyDiv w:val="1"/>
      <w:marLeft w:val="0"/>
      <w:marRight w:val="0"/>
      <w:marTop w:val="0"/>
      <w:marBottom w:val="0"/>
      <w:divBdr>
        <w:top w:val="none" w:sz="0" w:space="0" w:color="auto"/>
        <w:left w:val="none" w:sz="0" w:space="0" w:color="auto"/>
        <w:bottom w:val="none" w:sz="0" w:space="0" w:color="auto"/>
        <w:right w:val="none" w:sz="0" w:space="0" w:color="auto"/>
      </w:divBdr>
      <w:divsChild>
        <w:div w:id="1579364406">
          <w:marLeft w:val="0"/>
          <w:marRight w:val="0"/>
          <w:marTop w:val="0"/>
          <w:marBottom w:val="0"/>
          <w:divBdr>
            <w:top w:val="none" w:sz="0" w:space="0" w:color="auto"/>
            <w:left w:val="none" w:sz="0" w:space="0" w:color="auto"/>
            <w:bottom w:val="none" w:sz="0" w:space="0" w:color="auto"/>
            <w:right w:val="none" w:sz="0" w:space="0" w:color="auto"/>
          </w:divBdr>
          <w:divsChild>
            <w:div w:id="1298297453">
              <w:marLeft w:val="0"/>
              <w:marRight w:val="0"/>
              <w:marTop w:val="0"/>
              <w:marBottom w:val="0"/>
              <w:divBdr>
                <w:top w:val="none" w:sz="0" w:space="0" w:color="auto"/>
                <w:left w:val="none" w:sz="0" w:space="0" w:color="auto"/>
                <w:bottom w:val="none" w:sz="0" w:space="0" w:color="auto"/>
                <w:right w:val="none" w:sz="0" w:space="0" w:color="auto"/>
              </w:divBdr>
              <w:divsChild>
                <w:div w:id="13294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15797">
      <w:bodyDiv w:val="1"/>
      <w:marLeft w:val="0"/>
      <w:marRight w:val="0"/>
      <w:marTop w:val="0"/>
      <w:marBottom w:val="0"/>
      <w:divBdr>
        <w:top w:val="none" w:sz="0" w:space="0" w:color="auto"/>
        <w:left w:val="none" w:sz="0" w:space="0" w:color="auto"/>
        <w:bottom w:val="none" w:sz="0" w:space="0" w:color="auto"/>
        <w:right w:val="none" w:sz="0" w:space="0" w:color="auto"/>
      </w:divBdr>
      <w:divsChild>
        <w:div w:id="928394113">
          <w:marLeft w:val="0"/>
          <w:marRight w:val="0"/>
          <w:marTop w:val="0"/>
          <w:marBottom w:val="0"/>
          <w:divBdr>
            <w:top w:val="none" w:sz="0" w:space="0" w:color="auto"/>
            <w:left w:val="none" w:sz="0" w:space="0" w:color="auto"/>
            <w:bottom w:val="none" w:sz="0" w:space="0" w:color="auto"/>
            <w:right w:val="none" w:sz="0" w:space="0" w:color="auto"/>
          </w:divBdr>
          <w:divsChild>
            <w:div w:id="1259874778">
              <w:marLeft w:val="0"/>
              <w:marRight w:val="0"/>
              <w:marTop w:val="0"/>
              <w:marBottom w:val="0"/>
              <w:divBdr>
                <w:top w:val="none" w:sz="0" w:space="0" w:color="auto"/>
                <w:left w:val="none" w:sz="0" w:space="0" w:color="auto"/>
                <w:bottom w:val="none" w:sz="0" w:space="0" w:color="auto"/>
                <w:right w:val="none" w:sz="0" w:space="0" w:color="auto"/>
              </w:divBdr>
              <w:divsChild>
                <w:div w:id="2981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1549">
          <w:marLeft w:val="0"/>
          <w:marRight w:val="0"/>
          <w:marTop w:val="0"/>
          <w:marBottom w:val="0"/>
          <w:divBdr>
            <w:top w:val="none" w:sz="0" w:space="0" w:color="auto"/>
            <w:left w:val="none" w:sz="0" w:space="0" w:color="auto"/>
            <w:bottom w:val="none" w:sz="0" w:space="0" w:color="auto"/>
            <w:right w:val="none" w:sz="0" w:space="0" w:color="auto"/>
          </w:divBdr>
          <w:divsChild>
            <w:div w:id="313215899">
              <w:marLeft w:val="0"/>
              <w:marRight w:val="0"/>
              <w:marTop w:val="0"/>
              <w:marBottom w:val="0"/>
              <w:divBdr>
                <w:top w:val="none" w:sz="0" w:space="0" w:color="auto"/>
                <w:left w:val="none" w:sz="0" w:space="0" w:color="auto"/>
                <w:bottom w:val="none" w:sz="0" w:space="0" w:color="auto"/>
                <w:right w:val="none" w:sz="0" w:space="0" w:color="auto"/>
              </w:divBdr>
              <w:divsChild>
                <w:div w:id="2090886141">
                  <w:marLeft w:val="0"/>
                  <w:marRight w:val="0"/>
                  <w:marTop w:val="0"/>
                  <w:marBottom w:val="0"/>
                  <w:divBdr>
                    <w:top w:val="none" w:sz="0" w:space="0" w:color="auto"/>
                    <w:left w:val="none" w:sz="0" w:space="0" w:color="auto"/>
                    <w:bottom w:val="none" w:sz="0" w:space="0" w:color="auto"/>
                    <w:right w:val="none" w:sz="0" w:space="0" w:color="auto"/>
                  </w:divBdr>
                </w:div>
              </w:divsChild>
            </w:div>
            <w:div w:id="683439656">
              <w:marLeft w:val="0"/>
              <w:marRight w:val="0"/>
              <w:marTop w:val="0"/>
              <w:marBottom w:val="0"/>
              <w:divBdr>
                <w:top w:val="none" w:sz="0" w:space="0" w:color="auto"/>
                <w:left w:val="none" w:sz="0" w:space="0" w:color="auto"/>
                <w:bottom w:val="none" w:sz="0" w:space="0" w:color="auto"/>
                <w:right w:val="none" w:sz="0" w:space="0" w:color="auto"/>
              </w:divBdr>
              <w:divsChild>
                <w:div w:id="922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5872">
      <w:bodyDiv w:val="1"/>
      <w:marLeft w:val="0"/>
      <w:marRight w:val="0"/>
      <w:marTop w:val="0"/>
      <w:marBottom w:val="0"/>
      <w:divBdr>
        <w:top w:val="none" w:sz="0" w:space="0" w:color="auto"/>
        <w:left w:val="none" w:sz="0" w:space="0" w:color="auto"/>
        <w:bottom w:val="none" w:sz="0" w:space="0" w:color="auto"/>
        <w:right w:val="none" w:sz="0" w:space="0" w:color="auto"/>
      </w:divBdr>
      <w:divsChild>
        <w:div w:id="671226280">
          <w:marLeft w:val="0"/>
          <w:marRight w:val="0"/>
          <w:marTop w:val="0"/>
          <w:marBottom w:val="0"/>
          <w:divBdr>
            <w:top w:val="none" w:sz="0" w:space="0" w:color="auto"/>
            <w:left w:val="none" w:sz="0" w:space="0" w:color="auto"/>
            <w:bottom w:val="none" w:sz="0" w:space="0" w:color="auto"/>
            <w:right w:val="none" w:sz="0" w:space="0" w:color="auto"/>
          </w:divBdr>
          <w:divsChild>
            <w:div w:id="350961029">
              <w:marLeft w:val="0"/>
              <w:marRight w:val="0"/>
              <w:marTop w:val="0"/>
              <w:marBottom w:val="0"/>
              <w:divBdr>
                <w:top w:val="none" w:sz="0" w:space="0" w:color="auto"/>
                <w:left w:val="none" w:sz="0" w:space="0" w:color="auto"/>
                <w:bottom w:val="none" w:sz="0" w:space="0" w:color="auto"/>
                <w:right w:val="none" w:sz="0" w:space="0" w:color="auto"/>
              </w:divBdr>
              <w:divsChild>
                <w:div w:id="2081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87580">
          <w:marLeft w:val="0"/>
          <w:marRight w:val="0"/>
          <w:marTop w:val="0"/>
          <w:marBottom w:val="0"/>
          <w:divBdr>
            <w:top w:val="none" w:sz="0" w:space="0" w:color="auto"/>
            <w:left w:val="none" w:sz="0" w:space="0" w:color="auto"/>
            <w:bottom w:val="none" w:sz="0" w:space="0" w:color="auto"/>
            <w:right w:val="none" w:sz="0" w:space="0" w:color="auto"/>
          </w:divBdr>
          <w:divsChild>
            <w:div w:id="167135308">
              <w:marLeft w:val="0"/>
              <w:marRight w:val="0"/>
              <w:marTop w:val="0"/>
              <w:marBottom w:val="0"/>
              <w:divBdr>
                <w:top w:val="none" w:sz="0" w:space="0" w:color="auto"/>
                <w:left w:val="none" w:sz="0" w:space="0" w:color="auto"/>
                <w:bottom w:val="none" w:sz="0" w:space="0" w:color="auto"/>
                <w:right w:val="none" w:sz="0" w:space="0" w:color="auto"/>
              </w:divBdr>
              <w:divsChild>
                <w:div w:id="1686010959">
                  <w:marLeft w:val="0"/>
                  <w:marRight w:val="0"/>
                  <w:marTop w:val="0"/>
                  <w:marBottom w:val="0"/>
                  <w:divBdr>
                    <w:top w:val="none" w:sz="0" w:space="0" w:color="auto"/>
                    <w:left w:val="none" w:sz="0" w:space="0" w:color="auto"/>
                    <w:bottom w:val="none" w:sz="0" w:space="0" w:color="auto"/>
                    <w:right w:val="none" w:sz="0" w:space="0" w:color="auto"/>
                  </w:divBdr>
                </w:div>
              </w:divsChild>
            </w:div>
            <w:div w:id="2074157980">
              <w:marLeft w:val="0"/>
              <w:marRight w:val="0"/>
              <w:marTop w:val="0"/>
              <w:marBottom w:val="0"/>
              <w:divBdr>
                <w:top w:val="none" w:sz="0" w:space="0" w:color="auto"/>
                <w:left w:val="none" w:sz="0" w:space="0" w:color="auto"/>
                <w:bottom w:val="none" w:sz="0" w:space="0" w:color="auto"/>
                <w:right w:val="none" w:sz="0" w:space="0" w:color="auto"/>
              </w:divBdr>
              <w:divsChild>
                <w:div w:id="8336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7085">
      <w:bodyDiv w:val="1"/>
      <w:marLeft w:val="0"/>
      <w:marRight w:val="0"/>
      <w:marTop w:val="0"/>
      <w:marBottom w:val="0"/>
      <w:divBdr>
        <w:top w:val="none" w:sz="0" w:space="0" w:color="auto"/>
        <w:left w:val="none" w:sz="0" w:space="0" w:color="auto"/>
        <w:bottom w:val="none" w:sz="0" w:space="0" w:color="auto"/>
        <w:right w:val="none" w:sz="0" w:space="0" w:color="auto"/>
      </w:divBdr>
      <w:divsChild>
        <w:div w:id="728958580">
          <w:marLeft w:val="0"/>
          <w:marRight w:val="0"/>
          <w:marTop w:val="0"/>
          <w:marBottom w:val="0"/>
          <w:divBdr>
            <w:top w:val="none" w:sz="0" w:space="0" w:color="auto"/>
            <w:left w:val="none" w:sz="0" w:space="0" w:color="auto"/>
            <w:bottom w:val="none" w:sz="0" w:space="0" w:color="auto"/>
            <w:right w:val="none" w:sz="0" w:space="0" w:color="auto"/>
          </w:divBdr>
        </w:div>
        <w:div w:id="280115222">
          <w:marLeft w:val="0"/>
          <w:marRight w:val="0"/>
          <w:marTop w:val="0"/>
          <w:marBottom w:val="0"/>
          <w:divBdr>
            <w:top w:val="none" w:sz="0" w:space="0" w:color="auto"/>
            <w:left w:val="none" w:sz="0" w:space="0" w:color="auto"/>
            <w:bottom w:val="none" w:sz="0" w:space="0" w:color="auto"/>
            <w:right w:val="none" w:sz="0" w:space="0" w:color="auto"/>
          </w:divBdr>
        </w:div>
      </w:divsChild>
    </w:div>
    <w:div w:id="791363830">
      <w:bodyDiv w:val="1"/>
      <w:marLeft w:val="0"/>
      <w:marRight w:val="0"/>
      <w:marTop w:val="0"/>
      <w:marBottom w:val="0"/>
      <w:divBdr>
        <w:top w:val="none" w:sz="0" w:space="0" w:color="auto"/>
        <w:left w:val="none" w:sz="0" w:space="0" w:color="auto"/>
        <w:bottom w:val="none" w:sz="0" w:space="0" w:color="auto"/>
        <w:right w:val="none" w:sz="0" w:space="0" w:color="auto"/>
      </w:divBdr>
      <w:divsChild>
        <w:div w:id="1654215450">
          <w:marLeft w:val="0"/>
          <w:marRight w:val="0"/>
          <w:marTop w:val="0"/>
          <w:marBottom w:val="0"/>
          <w:divBdr>
            <w:top w:val="none" w:sz="0" w:space="0" w:color="auto"/>
            <w:left w:val="none" w:sz="0" w:space="0" w:color="auto"/>
            <w:bottom w:val="none" w:sz="0" w:space="0" w:color="auto"/>
            <w:right w:val="none" w:sz="0" w:space="0" w:color="auto"/>
          </w:divBdr>
          <w:divsChild>
            <w:div w:id="1746220538">
              <w:marLeft w:val="0"/>
              <w:marRight w:val="0"/>
              <w:marTop w:val="0"/>
              <w:marBottom w:val="0"/>
              <w:divBdr>
                <w:top w:val="none" w:sz="0" w:space="0" w:color="auto"/>
                <w:left w:val="none" w:sz="0" w:space="0" w:color="auto"/>
                <w:bottom w:val="none" w:sz="0" w:space="0" w:color="auto"/>
                <w:right w:val="none" w:sz="0" w:space="0" w:color="auto"/>
              </w:divBdr>
              <w:divsChild>
                <w:div w:id="4033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79064">
      <w:bodyDiv w:val="1"/>
      <w:marLeft w:val="0"/>
      <w:marRight w:val="0"/>
      <w:marTop w:val="0"/>
      <w:marBottom w:val="0"/>
      <w:divBdr>
        <w:top w:val="none" w:sz="0" w:space="0" w:color="auto"/>
        <w:left w:val="none" w:sz="0" w:space="0" w:color="auto"/>
        <w:bottom w:val="none" w:sz="0" w:space="0" w:color="auto"/>
        <w:right w:val="none" w:sz="0" w:space="0" w:color="auto"/>
      </w:divBdr>
      <w:divsChild>
        <w:div w:id="1397049921">
          <w:marLeft w:val="0"/>
          <w:marRight w:val="0"/>
          <w:marTop w:val="0"/>
          <w:marBottom w:val="0"/>
          <w:divBdr>
            <w:top w:val="none" w:sz="0" w:space="0" w:color="auto"/>
            <w:left w:val="none" w:sz="0" w:space="0" w:color="auto"/>
            <w:bottom w:val="none" w:sz="0" w:space="0" w:color="auto"/>
            <w:right w:val="none" w:sz="0" w:space="0" w:color="auto"/>
          </w:divBdr>
          <w:divsChild>
            <w:div w:id="1819571460">
              <w:marLeft w:val="0"/>
              <w:marRight w:val="0"/>
              <w:marTop w:val="0"/>
              <w:marBottom w:val="0"/>
              <w:divBdr>
                <w:top w:val="none" w:sz="0" w:space="0" w:color="auto"/>
                <w:left w:val="none" w:sz="0" w:space="0" w:color="auto"/>
                <w:bottom w:val="none" w:sz="0" w:space="0" w:color="auto"/>
                <w:right w:val="none" w:sz="0" w:space="0" w:color="auto"/>
              </w:divBdr>
              <w:divsChild>
                <w:div w:id="19816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6520">
      <w:bodyDiv w:val="1"/>
      <w:marLeft w:val="0"/>
      <w:marRight w:val="0"/>
      <w:marTop w:val="0"/>
      <w:marBottom w:val="0"/>
      <w:divBdr>
        <w:top w:val="none" w:sz="0" w:space="0" w:color="auto"/>
        <w:left w:val="none" w:sz="0" w:space="0" w:color="auto"/>
        <w:bottom w:val="none" w:sz="0" w:space="0" w:color="auto"/>
        <w:right w:val="none" w:sz="0" w:space="0" w:color="auto"/>
      </w:divBdr>
      <w:divsChild>
        <w:div w:id="33510481">
          <w:marLeft w:val="0"/>
          <w:marRight w:val="0"/>
          <w:marTop w:val="0"/>
          <w:marBottom w:val="0"/>
          <w:divBdr>
            <w:top w:val="none" w:sz="0" w:space="0" w:color="auto"/>
            <w:left w:val="none" w:sz="0" w:space="0" w:color="auto"/>
            <w:bottom w:val="none" w:sz="0" w:space="0" w:color="auto"/>
            <w:right w:val="none" w:sz="0" w:space="0" w:color="auto"/>
          </w:divBdr>
          <w:divsChild>
            <w:div w:id="2129544514">
              <w:marLeft w:val="0"/>
              <w:marRight w:val="0"/>
              <w:marTop w:val="0"/>
              <w:marBottom w:val="0"/>
              <w:divBdr>
                <w:top w:val="none" w:sz="0" w:space="0" w:color="auto"/>
                <w:left w:val="none" w:sz="0" w:space="0" w:color="auto"/>
                <w:bottom w:val="none" w:sz="0" w:space="0" w:color="auto"/>
                <w:right w:val="none" w:sz="0" w:space="0" w:color="auto"/>
              </w:divBdr>
              <w:divsChild>
                <w:div w:id="7470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4956">
      <w:bodyDiv w:val="1"/>
      <w:marLeft w:val="0"/>
      <w:marRight w:val="0"/>
      <w:marTop w:val="0"/>
      <w:marBottom w:val="0"/>
      <w:divBdr>
        <w:top w:val="none" w:sz="0" w:space="0" w:color="auto"/>
        <w:left w:val="none" w:sz="0" w:space="0" w:color="auto"/>
        <w:bottom w:val="none" w:sz="0" w:space="0" w:color="auto"/>
        <w:right w:val="none" w:sz="0" w:space="0" w:color="auto"/>
      </w:divBdr>
      <w:divsChild>
        <w:div w:id="1599827123">
          <w:marLeft w:val="0"/>
          <w:marRight w:val="0"/>
          <w:marTop w:val="0"/>
          <w:marBottom w:val="0"/>
          <w:divBdr>
            <w:top w:val="none" w:sz="0" w:space="0" w:color="auto"/>
            <w:left w:val="none" w:sz="0" w:space="0" w:color="auto"/>
            <w:bottom w:val="none" w:sz="0" w:space="0" w:color="auto"/>
            <w:right w:val="none" w:sz="0" w:space="0" w:color="auto"/>
          </w:divBdr>
          <w:divsChild>
            <w:div w:id="767197042">
              <w:marLeft w:val="0"/>
              <w:marRight w:val="0"/>
              <w:marTop w:val="0"/>
              <w:marBottom w:val="0"/>
              <w:divBdr>
                <w:top w:val="none" w:sz="0" w:space="0" w:color="auto"/>
                <w:left w:val="none" w:sz="0" w:space="0" w:color="auto"/>
                <w:bottom w:val="none" w:sz="0" w:space="0" w:color="auto"/>
                <w:right w:val="none" w:sz="0" w:space="0" w:color="auto"/>
              </w:divBdr>
              <w:divsChild>
                <w:div w:id="3006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531247">
      <w:bodyDiv w:val="1"/>
      <w:marLeft w:val="0"/>
      <w:marRight w:val="0"/>
      <w:marTop w:val="0"/>
      <w:marBottom w:val="0"/>
      <w:divBdr>
        <w:top w:val="none" w:sz="0" w:space="0" w:color="auto"/>
        <w:left w:val="none" w:sz="0" w:space="0" w:color="auto"/>
        <w:bottom w:val="none" w:sz="0" w:space="0" w:color="auto"/>
        <w:right w:val="none" w:sz="0" w:space="0" w:color="auto"/>
      </w:divBdr>
      <w:divsChild>
        <w:div w:id="1462650997">
          <w:marLeft w:val="0"/>
          <w:marRight w:val="0"/>
          <w:marTop w:val="0"/>
          <w:marBottom w:val="0"/>
          <w:divBdr>
            <w:top w:val="none" w:sz="0" w:space="0" w:color="auto"/>
            <w:left w:val="none" w:sz="0" w:space="0" w:color="auto"/>
            <w:bottom w:val="none" w:sz="0" w:space="0" w:color="auto"/>
            <w:right w:val="none" w:sz="0" w:space="0" w:color="auto"/>
          </w:divBdr>
        </w:div>
        <w:div w:id="1292396463">
          <w:marLeft w:val="0"/>
          <w:marRight w:val="0"/>
          <w:marTop w:val="0"/>
          <w:marBottom w:val="0"/>
          <w:divBdr>
            <w:top w:val="none" w:sz="0" w:space="0" w:color="auto"/>
            <w:left w:val="none" w:sz="0" w:space="0" w:color="auto"/>
            <w:bottom w:val="none" w:sz="0" w:space="0" w:color="auto"/>
            <w:right w:val="none" w:sz="0" w:space="0" w:color="auto"/>
          </w:divBdr>
        </w:div>
        <w:div w:id="1285698349">
          <w:marLeft w:val="0"/>
          <w:marRight w:val="0"/>
          <w:marTop w:val="0"/>
          <w:marBottom w:val="0"/>
          <w:divBdr>
            <w:top w:val="none" w:sz="0" w:space="0" w:color="auto"/>
            <w:left w:val="none" w:sz="0" w:space="0" w:color="auto"/>
            <w:bottom w:val="none" w:sz="0" w:space="0" w:color="auto"/>
            <w:right w:val="none" w:sz="0" w:space="0" w:color="auto"/>
          </w:divBdr>
        </w:div>
        <w:div w:id="1634403607">
          <w:marLeft w:val="0"/>
          <w:marRight w:val="0"/>
          <w:marTop w:val="0"/>
          <w:marBottom w:val="0"/>
          <w:divBdr>
            <w:top w:val="none" w:sz="0" w:space="0" w:color="auto"/>
            <w:left w:val="none" w:sz="0" w:space="0" w:color="auto"/>
            <w:bottom w:val="none" w:sz="0" w:space="0" w:color="auto"/>
            <w:right w:val="none" w:sz="0" w:space="0" w:color="auto"/>
          </w:divBdr>
        </w:div>
        <w:div w:id="1343051777">
          <w:marLeft w:val="0"/>
          <w:marRight w:val="0"/>
          <w:marTop w:val="0"/>
          <w:marBottom w:val="0"/>
          <w:divBdr>
            <w:top w:val="none" w:sz="0" w:space="0" w:color="auto"/>
            <w:left w:val="none" w:sz="0" w:space="0" w:color="auto"/>
            <w:bottom w:val="none" w:sz="0" w:space="0" w:color="auto"/>
            <w:right w:val="none" w:sz="0" w:space="0" w:color="auto"/>
          </w:divBdr>
        </w:div>
        <w:div w:id="899369725">
          <w:marLeft w:val="0"/>
          <w:marRight w:val="0"/>
          <w:marTop w:val="0"/>
          <w:marBottom w:val="0"/>
          <w:divBdr>
            <w:top w:val="none" w:sz="0" w:space="0" w:color="auto"/>
            <w:left w:val="none" w:sz="0" w:space="0" w:color="auto"/>
            <w:bottom w:val="none" w:sz="0" w:space="0" w:color="auto"/>
            <w:right w:val="none" w:sz="0" w:space="0" w:color="auto"/>
          </w:divBdr>
        </w:div>
        <w:div w:id="1544251217">
          <w:marLeft w:val="0"/>
          <w:marRight w:val="0"/>
          <w:marTop w:val="0"/>
          <w:marBottom w:val="0"/>
          <w:divBdr>
            <w:top w:val="none" w:sz="0" w:space="0" w:color="auto"/>
            <w:left w:val="none" w:sz="0" w:space="0" w:color="auto"/>
            <w:bottom w:val="none" w:sz="0" w:space="0" w:color="auto"/>
            <w:right w:val="none" w:sz="0" w:space="0" w:color="auto"/>
          </w:divBdr>
        </w:div>
      </w:divsChild>
    </w:div>
    <w:div w:id="1064448800">
      <w:bodyDiv w:val="1"/>
      <w:marLeft w:val="0"/>
      <w:marRight w:val="0"/>
      <w:marTop w:val="0"/>
      <w:marBottom w:val="0"/>
      <w:divBdr>
        <w:top w:val="none" w:sz="0" w:space="0" w:color="auto"/>
        <w:left w:val="none" w:sz="0" w:space="0" w:color="auto"/>
        <w:bottom w:val="none" w:sz="0" w:space="0" w:color="auto"/>
        <w:right w:val="none" w:sz="0" w:space="0" w:color="auto"/>
      </w:divBdr>
      <w:divsChild>
        <w:div w:id="1748107816">
          <w:marLeft w:val="0"/>
          <w:marRight w:val="0"/>
          <w:marTop w:val="0"/>
          <w:marBottom w:val="0"/>
          <w:divBdr>
            <w:top w:val="none" w:sz="0" w:space="0" w:color="auto"/>
            <w:left w:val="none" w:sz="0" w:space="0" w:color="auto"/>
            <w:bottom w:val="none" w:sz="0" w:space="0" w:color="auto"/>
            <w:right w:val="none" w:sz="0" w:space="0" w:color="auto"/>
          </w:divBdr>
          <w:divsChild>
            <w:div w:id="1965689676">
              <w:marLeft w:val="0"/>
              <w:marRight w:val="0"/>
              <w:marTop w:val="0"/>
              <w:marBottom w:val="0"/>
              <w:divBdr>
                <w:top w:val="none" w:sz="0" w:space="0" w:color="auto"/>
                <w:left w:val="none" w:sz="0" w:space="0" w:color="auto"/>
                <w:bottom w:val="none" w:sz="0" w:space="0" w:color="auto"/>
                <w:right w:val="none" w:sz="0" w:space="0" w:color="auto"/>
              </w:divBdr>
              <w:divsChild>
                <w:div w:id="171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3330">
      <w:bodyDiv w:val="1"/>
      <w:marLeft w:val="0"/>
      <w:marRight w:val="0"/>
      <w:marTop w:val="0"/>
      <w:marBottom w:val="0"/>
      <w:divBdr>
        <w:top w:val="none" w:sz="0" w:space="0" w:color="auto"/>
        <w:left w:val="none" w:sz="0" w:space="0" w:color="auto"/>
        <w:bottom w:val="none" w:sz="0" w:space="0" w:color="auto"/>
        <w:right w:val="none" w:sz="0" w:space="0" w:color="auto"/>
      </w:divBdr>
      <w:divsChild>
        <w:div w:id="1325938343">
          <w:marLeft w:val="0"/>
          <w:marRight w:val="0"/>
          <w:marTop w:val="0"/>
          <w:marBottom w:val="0"/>
          <w:divBdr>
            <w:top w:val="none" w:sz="0" w:space="0" w:color="auto"/>
            <w:left w:val="none" w:sz="0" w:space="0" w:color="auto"/>
            <w:bottom w:val="none" w:sz="0" w:space="0" w:color="auto"/>
            <w:right w:val="none" w:sz="0" w:space="0" w:color="auto"/>
          </w:divBdr>
          <w:divsChild>
            <w:div w:id="333997185">
              <w:marLeft w:val="0"/>
              <w:marRight w:val="0"/>
              <w:marTop w:val="0"/>
              <w:marBottom w:val="0"/>
              <w:divBdr>
                <w:top w:val="none" w:sz="0" w:space="0" w:color="auto"/>
                <w:left w:val="none" w:sz="0" w:space="0" w:color="auto"/>
                <w:bottom w:val="none" w:sz="0" w:space="0" w:color="auto"/>
                <w:right w:val="none" w:sz="0" w:space="0" w:color="auto"/>
              </w:divBdr>
              <w:divsChild>
                <w:div w:id="10091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48461">
      <w:bodyDiv w:val="1"/>
      <w:marLeft w:val="0"/>
      <w:marRight w:val="0"/>
      <w:marTop w:val="0"/>
      <w:marBottom w:val="0"/>
      <w:divBdr>
        <w:top w:val="none" w:sz="0" w:space="0" w:color="auto"/>
        <w:left w:val="none" w:sz="0" w:space="0" w:color="auto"/>
        <w:bottom w:val="none" w:sz="0" w:space="0" w:color="auto"/>
        <w:right w:val="none" w:sz="0" w:space="0" w:color="auto"/>
      </w:divBdr>
      <w:divsChild>
        <w:div w:id="1358694988">
          <w:marLeft w:val="0"/>
          <w:marRight w:val="0"/>
          <w:marTop w:val="0"/>
          <w:marBottom w:val="0"/>
          <w:divBdr>
            <w:top w:val="none" w:sz="0" w:space="0" w:color="auto"/>
            <w:left w:val="none" w:sz="0" w:space="0" w:color="auto"/>
            <w:bottom w:val="none" w:sz="0" w:space="0" w:color="auto"/>
            <w:right w:val="none" w:sz="0" w:space="0" w:color="auto"/>
          </w:divBdr>
          <w:divsChild>
            <w:div w:id="2022471620">
              <w:marLeft w:val="0"/>
              <w:marRight w:val="0"/>
              <w:marTop w:val="0"/>
              <w:marBottom w:val="0"/>
              <w:divBdr>
                <w:top w:val="none" w:sz="0" w:space="0" w:color="auto"/>
                <w:left w:val="none" w:sz="0" w:space="0" w:color="auto"/>
                <w:bottom w:val="none" w:sz="0" w:space="0" w:color="auto"/>
                <w:right w:val="none" w:sz="0" w:space="0" w:color="auto"/>
              </w:divBdr>
              <w:divsChild>
                <w:div w:id="11868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6701">
          <w:marLeft w:val="0"/>
          <w:marRight w:val="0"/>
          <w:marTop w:val="0"/>
          <w:marBottom w:val="0"/>
          <w:divBdr>
            <w:top w:val="none" w:sz="0" w:space="0" w:color="auto"/>
            <w:left w:val="none" w:sz="0" w:space="0" w:color="auto"/>
            <w:bottom w:val="none" w:sz="0" w:space="0" w:color="auto"/>
            <w:right w:val="none" w:sz="0" w:space="0" w:color="auto"/>
          </w:divBdr>
          <w:divsChild>
            <w:div w:id="1959219043">
              <w:marLeft w:val="0"/>
              <w:marRight w:val="0"/>
              <w:marTop w:val="0"/>
              <w:marBottom w:val="0"/>
              <w:divBdr>
                <w:top w:val="none" w:sz="0" w:space="0" w:color="auto"/>
                <w:left w:val="none" w:sz="0" w:space="0" w:color="auto"/>
                <w:bottom w:val="none" w:sz="0" w:space="0" w:color="auto"/>
                <w:right w:val="none" w:sz="0" w:space="0" w:color="auto"/>
              </w:divBdr>
              <w:divsChild>
                <w:div w:id="403916654">
                  <w:marLeft w:val="0"/>
                  <w:marRight w:val="0"/>
                  <w:marTop w:val="0"/>
                  <w:marBottom w:val="0"/>
                  <w:divBdr>
                    <w:top w:val="none" w:sz="0" w:space="0" w:color="auto"/>
                    <w:left w:val="none" w:sz="0" w:space="0" w:color="auto"/>
                    <w:bottom w:val="none" w:sz="0" w:space="0" w:color="auto"/>
                    <w:right w:val="none" w:sz="0" w:space="0" w:color="auto"/>
                  </w:divBdr>
                </w:div>
              </w:divsChild>
            </w:div>
            <w:div w:id="2044354829">
              <w:marLeft w:val="0"/>
              <w:marRight w:val="0"/>
              <w:marTop w:val="0"/>
              <w:marBottom w:val="0"/>
              <w:divBdr>
                <w:top w:val="none" w:sz="0" w:space="0" w:color="auto"/>
                <w:left w:val="none" w:sz="0" w:space="0" w:color="auto"/>
                <w:bottom w:val="none" w:sz="0" w:space="0" w:color="auto"/>
                <w:right w:val="none" w:sz="0" w:space="0" w:color="auto"/>
              </w:divBdr>
              <w:divsChild>
                <w:div w:id="7747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7720">
      <w:bodyDiv w:val="1"/>
      <w:marLeft w:val="0"/>
      <w:marRight w:val="0"/>
      <w:marTop w:val="0"/>
      <w:marBottom w:val="0"/>
      <w:divBdr>
        <w:top w:val="none" w:sz="0" w:space="0" w:color="auto"/>
        <w:left w:val="none" w:sz="0" w:space="0" w:color="auto"/>
        <w:bottom w:val="none" w:sz="0" w:space="0" w:color="auto"/>
        <w:right w:val="none" w:sz="0" w:space="0" w:color="auto"/>
      </w:divBdr>
      <w:divsChild>
        <w:div w:id="1765765115">
          <w:marLeft w:val="0"/>
          <w:marRight w:val="0"/>
          <w:marTop w:val="0"/>
          <w:marBottom w:val="0"/>
          <w:divBdr>
            <w:top w:val="none" w:sz="0" w:space="0" w:color="auto"/>
            <w:left w:val="none" w:sz="0" w:space="0" w:color="auto"/>
            <w:bottom w:val="none" w:sz="0" w:space="0" w:color="auto"/>
            <w:right w:val="none" w:sz="0" w:space="0" w:color="auto"/>
          </w:divBdr>
          <w:divsChild>
            <w:div w:id="735862166">
              <w:marLeft w:val="0"/>
              <w:marRight w:val="0"/>
              <w:marTop w:val="0"/>
              <w:marBottom w:val="0"/>
              <w:divBdr>
                <w:top w:val="none" w:sz="0" w:space="0" w:color="auto"/>
                <w:left w:val="none" w:sz="0" w:space="0" w:color="auto"/>
                <w:bottom w:val="none" w:sz="0" w:space="0" w:color="auto"/>
                <w:right w:val="none" w:sz="0" w:space="0" w:color="auto"/>
              </w:divBdr>
              <w:divsChild>
                <w:div w:id="7460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0817">
          <w:marLeft w:val="0"/>
          <w:marRight w:val="0"/>
          <w:marTop w:val="0"/>
          <w:marBottom w:val="0"/>
          <w:divBdr>
            <w:top w:val="none" w:sz="0" w:space="0" w:color="auto"/>
            <w:left w:val="none" w:sz="0" w:space="0" w:color="auto"/>
            <w:bottom w:val="none" w:sz="0" w:space="0" w:color="auto"/>
            <w:right w:val="none" w:sz="0" w:space="0" w:color="auto"/>
          </w:divBdr>
          <w:divsChild>
            <w:div w:id="903444933">
              <w:marLeft w:val="0"/>
              <w:marRight w:val="0"/>
              <w:marTop w:val="0"/>
              <w:marBottom w:val="0"/>
              <w:divBdr>
                <w:top w:val="none" w:sz="0" w:space="0" w:color="auto"/>
                <w:left w:val="none" w:sz="0" w:space="0" w:color="auto"/>
                <w:bottom w:val="none" w:sz="0" w:space="0" w:color="auto"/>
                <w:right w:val="none" w:sz="0" w:space="0" w:color="auto"/>
              </w:divBdr>
              <w:divsChild>
                <w:div w:id="461507906">
                  <w:marLeft w:val="0"/>
                  <w:marRight w:val="0"/>
                  <w:marTop w:val="0"/>
                  <w:marBottom w:val="0"/>
                  <w:divBdr>
                    <w:top w:val="none" w:sz="0" w:space="0" w:color="auto"/>
                    <w:left w:val="none" w:sz="0" w:space="0" w:color="auto"/>
                    <w:bottom w:val="none" w:sz="0" w:space="0" w:color="auto"/>
                    <w:right w:val="none" w:sz="0" w:space="0" w:color="auto"/>
                  </w:divBdr>
                </w:div>
              </w:divsChild>
            </w:div>
            <w:div w:id="1545556749">
              <w:marLeft w:val="0"/>
              <w:marRight w:val="0"/>
              <w:marTop w:val="0"/>
              <w:marBottom w:val="0"/>
              <w:divBdr>
                <w:top w:val="none" w:sz="0" w:space="0" w:color="auto"/>
                <w:left w:val="none" w:sz="0" w:space="0" w:color="auto"/>
                <w:bottom w:val="none" w:sz="0" w:space="0" w:color="auto"/>
                <w:right w:val="none" w:sz="0" w:space="0" w:color="auto"/>
              </w:divBdr>
              <w:divsChild>
                <w:div w:id="8282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07359">
      <w:bodyDiv w:val="1"/>
      <w:marLeft w:val="0"/>
      <w:marRight w:val="0"/>
      <w:marTop w:val="0"/>
      <w:marBottom w:val="0"/>
      <w:divBdr>
        <w:top w:val="none" w:sz="0" w:space="0" w:color="auto"/>
        <w:left w:val="none" w:sz="0" w:space="0" w:color="auto"/>
        <w:bottom w:val="none" w:sz="0" w:space="0" w:color="auto"/>
        <w:right w:val="none" w:sz="0" w:space="0" w:color="auto"/>
      </w:divBdr>
      <w:divsChild>
        <w:div w:id="1183666314">
          <w:marLeft w:val="0"/>
          <w:marRight w:val="0"/>
          <w:marTop w:val="0"/>
          <w:marBottom w:val="0"/>
          <w:divBdr>
            <w:top w:val="none" w:sz="0" w:space="0" w:color="auto"/>
            <w:left w:val="none" w:sz="0" w:space="0" w:color="auto"/>
            <w:bottom w:val="none" w:sz="0" w:space="0" w:color="auto"/>
            <w:right w:val="none" w:sz="0" w:space="0" w:color="auto"/>
          </w:divBdr>
        </w:div>
      </w:divsChild>
    </w:div>
    <w:div w:id="1443069238">
      <w:bodyDiv w:val="1"/>
      <w:marLeft w:val="0"/>
      <w:marRight w:val="0"/>
      <w:marTop w:val="0"/>
      <w:marBottom w:val="0"/>
      <w:divBdr>
        <w:top w:val="none" w:sz="0" w:space="0" w:color="auto"/>
        <w:left w:val="none" w:sz="0" w:space="0" w:color="auto"/>
        <w:bottom w:val="none" w:sz="0" w:space="0" w:color="auto"/>
        <w:right w:val="none" w:sz="0" w:space="0" w:color="auto"/>
      </w:divBdr>
      <w:divsChild>
        <w:div w:id="956524721">
          <w:marLeft w:val="0"/>
          <w:marRight w:val="0"/>
          <w:marTop w:val="0"/>
          <w:marBottom w:val="0"/>
          <w:divBdr>
            <w:top w:val="none" w:sz="0" w:space="0" w:color="auto"/>
            <w:left w:val="none" w:sz="0" w:space="0" w:color="auto"/>
            <w:bottom w:val="none" w:sz="0" w:space="0" w:color="auto"/>
            <w:right w:val="none" w:sz="0" w:space="0" w:color="auto"/>
          </w:divBdr>
          <w:divsChild>
            <w:div w:id="522209396">
              <w:marLeft w:val="0"/>
              <w:marRight w:val="0"/>
              <w:marTop w:val="0"/>
              <w:marBottom w:val="0"/>
              <w:divBdr>
                <w:top w:val="none" w:sz="0" w:space="0" w:color="auto"/>
                <w:left w:val="none" w:sz="0" w:space="0" w:color="auto"/>
                <w:bottom w:val="none" w:sz="0" w:space="0" w:color="auto"/>
                <w:right w:val="none" w:sz="0" w:space="0" w:color="auto"/>
              </w:divBdr>
              <w:divsChild>
                <w:div w:id="17768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825">
          <w:marLeft w:val="0"/>
          <w:marRight w:val="0"/>
          <w:marTop w:val="0"/>
          <w:marBottom w:val="0"/>
          <w:divBdr>
            <w:top w:val="none" w:sz="0" w:space="0" w:color="auto"/>
            <w:left w:val="none" w:sz="0" w:space="0" w:color="auto"/>
            <w:bottom w:val="none" w:sz="0" w:space="0" w:color="auto"/>
            <w:right w:val="none" w:sz="0" w:space="0" w:color="auto"/>
          </w:divBdr>
          <w:divsChild>
            <w:div w:id="412943697">
              <w:marLeft w:val="0"/>
              <w:marRight w:val="0"/>
              <w:marTop w:val="0"/>
              <w:marBottom w:val="0"/>
              <w:divBdr>
                <w:top w:val="none" w:sz="0" w:space="0" w:color="auto"/>
                <w:left w:val="none" w:sz="0" w:space="0" w:color="auto"/>
                <w:bottom w:val="none" w:sz="0" w:space="0" w:color="auto"/>
                <w:right w:val="none" w:sz="0" w:space="0" w:color="auto"/>
              </w:divBdr>
              <w:divsChild>
                <w:div w:id="85422455">
                  <w:marLeft w:val="0"/>
                  <w:marRight w:val="0"/>
                  <w:marTop w:val="0"/>
                  <w:marBottom w:val="0"/>
                  <w:divBdr>
                    <w:top w:val="none" w:sz="0" w:space="0" w:color="auto"/>
                    <w:left w:val="none" w:sz="0" w:space="0" w:color="auto"/>
                    <w:bottom w:val="none" w:sz="0" w:space="0" w:color="auto"/>
                    <w:right w:val="none" w:sz="0" w:space="0" w:color="auto"/>
                  </w:divBdr>
                </w:div>
              </w:divsChild>
            </w:div>
            <w:div w:id="1259098588">
              <w:marLeft w:val="0"/>
              <w:marRight w:val="0"/>
              <w:marTop w:val="0"/>
              <w:marBottom w:val="0"/>
              <w:divBdr>
                <w:top w:val="none" w:sz="0" w:space="0" w:color="auto"/>
                <w:left w:val="none" w:sz="0" w:space="0" w:color="auto"/>
                <w:bottom w:val="none" w:sz="0" w:space="0" w:color="auto"/>
                <w:right w:val="none" w:sz="0" w:space="0" w:color="auto"/>
              </w:divBdr>
              <w:divsChild>
                <w:div w:id="1817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7358">
          <w:marLeft w:val="0"/>
          <w:marRight w:val="0"/>
          <w:marTop w:val="0"/>
          <w:marBottom w:val="0"/>
          <w:divBdr>
            <w:top w:val="none" w:sz="0" w:space="0" w:color="auto"/>
            <w:left w:val="none" w:sz="0" w:space="0" w:color="auto"/>
            <w:bottom w:val="none" w:sz="0" w:space="0" w:color="auto"/>
            <w:right w:val="none" w:sz="0" w:space="0" w:color="auto"/>
          </w:divBdr>
          <w:divsChild>
            <w:div w:id="1969050270">
              <w:marLeft w:val="0"/>
              <w:marRight w:val="0"/>
              <w:marTop w:val="0"/>
              <w:marBottom w:val="0"/>
              <w:divBdr>
                <w:top w:val="none" w:sz="0" w:space="0" w:color="auto"/>
                <w:left w:val="none" w:sz="0" w:space="0" w:color="auto"/>
                <w:bottom w:val="none" w:sz="0" w:space="0" w:color="auto"/>
                <w:right w:val="none" w:sz="0" w:space="0" w:color="auto"/>
              </w:divBdr>
              <w:divsChild>
                <w:div w:id="674502254">
                  <w:marLeft w:val="0"/>
                  <w:marRight w:val="0"/>
                  <w:marTop w:val="0"/>
                  <w:marBottom w:val="0"/>
                  <w:divBdr>
                    <w:top w:val="none" w:sz="0" w:space="0" w:color="auto"/>
                    <w:left w:val="none" w:sz="0" w:space="0" w:color="auto"/>
                    <w:bottom w:val="none" w:sz="0" w:space="0" w:color="auto"/>
                    <w:right w:val="none" w:sz="0" w:space="0" w:color="auto"/>
                  </w:divBdr>
                </w:div>
              </w:divsChild>
            </w:div>
            <w:div w:id="239101541">
              <w:marLeft w:val="0"/>
              <w:marRight w:val="0"/>
              <w:marTop w:val="0"/>
              <w:marBottom w:val="0"/>
              <w:divBdr>
                <w:top w:val="none" w:sz="0" w:space="0" w:color="auto"/>
                <w:left w:val="none" w:sz="0" w:space="0" w:color="auto"/>
                <w:bottom w:val="none" w:sz="0" w:space="0" w:color="auto"/>
                <w:right w:val="none" w:sz="0" w:space="0" w:color="auto"/>
              </w:divBdr>
              <w:divsChild>
                <w:div w:id="1920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4794">
          <w:marLeft w:val="0"/>
          <w:marRight w:val="0"/>
          <w:marTop w:val="0"/>
          <w:marBottom w:val="0"/>
          <w:divBdr>
            <w:top w:val="none" w:sz="0" w:space="0" w:color="auto"/>
            <w:left w:val="none" w:sz="0" w:space="0" w:color="auto"/>
            <w:bottom w:val="none" w:sz="0" w:space="0" w:color="auto"/>
            <w:right w:val="none" w:sz="0" w:space="0" w:color="auto"/>
          </w:divBdr>
          <w:divsChild>
            <w:div w:id="1044713049">
              <w:marLeft w:val="0"/>
              <w:marRight w:val="0"/>
              <w:marTop w:val="0"/>
              <w:marBottom w:val="0"/>
              <w:divBdr>
                <w:top w:val="none" w:sz="0" w:space="0" w:color="auto"/>
                <w:left w:val="none" w:sz="0" w:space="0" w:color="auto"/>
                <w:bottom w:val="none" w:sz="0" w:space="0" w:color="auto"/>
                <w:right w:val="none" w:sz="0" w:space="0" w:color="auto"/>
              </w:divBdr>
              <w:divsChild>
                <w:div w:id="1213228885">
                  <w:marLeft w:val="0"/>
                  <w:marRight w:val="0"/>
                  <w:marTop w:val="0"/>
                  <w:marBottom w:val="0"/>
                  <w:divBdr>
                    <w:top w:val="none" w:sz="0" w:space="0" w:color="auto"/>
                    <w:left w:val="none" w:sz="0" w:space="0" w:color="auto"/>
                    <w:bottom w:val="none" w:sz="0" w:space="0" w:color="auto"/>
                    <w:right w:val="none" w:sz="0" w:space="0" w:color="auto"/>
                  </w:divBdr>
                </w:div>
              </w:divsChild>
            </w:div>
            <w:div w:id="1576816342">
              <w:marLeft w:val="0"/>
              <w:marRight w:val="0"/>
              <w:marTop w:val="0"/>
              <w:marBottom w:val="0"/>
              <w:divBdr>
                <w:top w:val="none" w:sz="0" w:space="0" w:color="auto"/>
                <w:left w:val="none" w:sz="0" w:space="0" w:color="auto"/>
                <w:bottom w:val="none" w:sz="0" w:space="0" w:color="auto"/>
                <w:right w:val="none" w:sz="0" w:space="0" w:color="auto"/>
              </w:divBdr>
              <w:divsChild>
                <w:div w:id="1882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5349">
          <w:marLeft w:val="0"/>
          <w:marRight w:val="0"/>
          <w:marTop w:val="0"/>
          <w:marBottom w:val="0"/>
          <w:divBdr>
            <w:top w:val="none" w:sz="0" w:space="0" w:color="auto"/>
            <w:left w:val="none" w:sz="0" w:space="0" w:color="auto"/>
            <w:bottom w:val="none" w:sz="0" w:space="0" w:color="auto"/>
            <w:right w:val="none" w:sz="0" w:space="0" w:color="auto"/>
          </w:divBdr>
          <w:divsChild>
            <w:div w:id="2015914944">
              <w:marLeft w:val="0"/>
              <w:marRight w:val="0"/>
              <w:marTop w:val="0"/>
              <w:marBottom w:val="0"/>
              <w:divBdr>
                <w:top w:val="none" w:sz="0" w:space="0" w:color="auto"/>
                <w:left w:val="none" w:sz="0" w:space="0" w:color="auto"/>
                <w:bottom w:val="none" w:sz="0" w:space="0" w:color="auto"/>
                <w:right w:val="none" w:sz="0" w:space="0" w:color="auto"/>
              </w:divBdr>
              <w:divsChild>
                <w:div w:id="926109374">
                  <w:marLeft w:val="0"/>
                  <w:marRight w:val="0"/>
                  <w:marTop w:val="0"/>
                  <w:marBottom w:val="0"/>
                  <w:divBdr>
                    <w:top w:val="none" w:sz="0" w:space="0" w:color="auto"/>
                    <w:left w:val="none" w:sz="0" w:space="0" w:color="auto"/>
                    <w:bottom w:val="none" w:sz="0" w:space="0" w:color="auto"/>
                    <w:right w:val="none" w:sz="0" w:space="0" w:color="auto"/>
                  </w:divBdr>
                </w:div>
              </w:divsChild>
            </w:div>
            <w:div w:id="11342349">
              <w:marLeft w:val="0"/>
              <w:marRight w:val="0"/>
              <w:marTop w:val="0"/>
              <w:marBottom w:val="0"/>
              <w:divBdr>
                <w:top w:val="none" w:sz="0" w:space="0" w:color="auto"/>
                <w:left w:val="none" w:sz="0" w:space="0" w:color="auto"/>
                <w:bottom w:val="none" w:sz="0" w:space="0" w:color="auto"/>
                <w:right w:val="none" w:sz="0" w:space="0" w:color="auto"/>
              </w:divBdr>
              <w:divsChild>
                <w:div w:id="10914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2316">
          <w:marLeft w:val="0"/>
          <w:marRight w:val="0"/>
          <w:marTop w:val="0"/>
          <w:marBottom w:val="0"/>
          <w:divBdr>
            <w:top w:val="none" w:sz="0" w:space="0" w:color="auto"/>
            <w:left w:val="none" w:sz="0" w:space="0" w:color="auto"/>
            <w:bottom w:val="none" w:sz="0" w:space="0" w:color="auto"/>
            <w:right w:val="none" w:sz="0" w:space="0" w:color="auto"/>
          </w:divBdr>
          <w:divsChild>
            <w:div w:id="444471344">
              <w:marLeft w:val="0"/>
              <w:marRight w:val="0"/>
              <w:marTop w:val="0"/>
              <w:marBottom w:val="0"/>
              <w:divBdr>
                <w:top w:val="none" w:sz="0" w:space="0" w:color="auto"/>
                <w:left w:val="none" w:sz="0" w:space="0" w:color="auto"/>
                <w:bottom w:val="none" w:sz="0" w:space="0" w:color="auto"/>
                <w:right w:val="none" w:sz="0" w:space="0" w:color="auto"/>
              </w:divBdr>
              <w:divsChild>
                <w:div w:id="1835493657">
                  <w:marLeft w:val="0"/>
                  <w:marRight w:val="0"/>
                  <w:marTop w:val="0"/>
                  <w:marBottom w:val="0"/>
                  <w:divBdr>
                    <w:top w:val="none" w:sz="0" w:space="0" w:color="auto"/>
                    <w:left w:val="none" w:sz="0" w:space="0" w:color="auto"/>
                    <w:bottom w:val="none" w:sz="0" w:space="0" w:color="auto"/>
                    <w:right w:val="none" w:sz="0" w:space="0" w:color="auto"/>
                  </w:divBdr>
                </w:div>
              </w:divsChild>
            </w:div>
            <w:div w:id="1854298416">
              <w:marLeft w:val="0"/>
              <w:marRight w:val="0"/>
              <w:marTop w:val="0"/>
              <w:marBottom w:val="0"/>
              <w:divBdr>
                <w:top w:val="none" w:sz="0" w:space="0" w:color="auto"/>
                <w:left w:val="none" w:sz="0" w:space="0" w:color="auto"/>
                <w:bottom w:val="none" w:sz="0" w:space="0" w:color="auto"/>
                <w:right w:val="none" w:sz="0" w:space="0" w:color="auto"/>
              </w:divBdr>
              <w:divsChild>
                <w:div w:id="1593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9183">
          <w:marLeft w:val="0"/>
          <w:marRight w:val="0"/>
          <w:marTop w:val="0"/>
          <w:marBottom w:val="0"/>
          <w:divBdr>
            <w:top w:val="none" w:sz="0" w:space="0" w:color="auto"/>
            <w:left w:val="none" w:sz="0" w:space="0" w:color="auto"/>
            <w:bottom w:val="none" w:sz="0" w:space="0" w:color="auto"/>
            <w:right w:val="none" w:sz="0" w:space="0" w:color="auto"/>
          </w:divBdr>
          <w:divsChild>
            <w:div w:id="1498841073">
              <w:marLeft w:val="0"/>
              <w:marRight w:val="0"/>
              <w:marTop w:val="0"/>
              <w:marBottom w:val="0"/>
              <w:divBdr>
                <w:top w:val="none" w:sz="0" w:space="0" w:color="auto"/>
                <w:left w:val="none" w:sz="0" w:space="0" w:color="auto"/>
                <w:bottom w:val="none" w:sz="0" w:space="0" w:color="auto"/>
                <w:right w:val="none" w:sz="0" w:space="0" w:color="auto"/>
              </w:divBdr>
              <w:divsChild>
                <w:div w:id="833490684">
                  <w:marLeft w:val="0"/>
                  <w:marRight w:val="0"/>
                  <w:marTop w:val="0"/>
                  <w:marBottom w:val="0"/>
                  <w:divBdr>
                    <w:top w:val="none" w:sz="0" w:space="0" w:color="auto"/>
                    <w:left w:val="none" w:sz="0" w:space="0" w:color="auto"/>
                    <w:bottom w:val="none" w:sz="0" w:space="0" w:color="auto"/>
                    <w:right w:val="none" w:sz="0" w:space="0" w:color="auto"/>
                  </w:divBdr>
                </w:div>
              </w:divsChild>
            </w:div>
            <w:div w:id="1251156098">
              <w:marLeft w:val="0"/>
              <w:marRight w:val="0"/>
              <w:marTop w:val="0"/>
              <w:marBottom w:val="0"/>
              <w:divBdr>
                <w:top w:val="none" w:sz="0" w:space="0" w:color="auto"/>
                <w:left w:val="none" w:sz="0" w:space="0" w:color="auto"/>
                <w:bottom w:val="none" w:sz="0" w:space="0" w:color="auto"/>
                <w:right w:val="none" w:sz="0" w:space="0" w:color="auto"/>
              </w:divBdr>
              <w:divsChild>
                <w:div w:id="1746148806">
                  <w:marLeft w:val="0"/>
                  <w:marRight w:val="0"/>
                  <w:marTop w:val="0"/>
                  <w:marBottom w:val="0"/>
                  <w:divBdr>
                    <w:top w:val="none" w:sz="0" w:space="0" w:color="auto"/>
                    <w:left w:val="none" w:sz="0" w:space="0" w:color="auto"/>
                    <w:bottom w:val="none" w:sz="0" w:space="0" w:color="auto"/>
                    <w:right w:val="none" w:sz="0" w:space="0" w:color="auto"/>
                  </w:divBdr>
                </w:div>
              </w:divsChild>
            </w:div>
            <w:div w:id="2101828663">
              <w:marLeft w:val="0"/>
              <w:marRight w:val="0"/>
              <w:marTop w:val="0"/>
              <w:marBottom w:val="0"/>
              <w:divBdr>
                <w:top w:val="none" w:sz="0" w:space="0" w:color="auto"/>
                <w:left w:val="none" w:sz="0" w:space="0" w:color="auto"/>
                <w:bottom w:val="none" w:sz="0" w:space="0" w:color="auto"/>
                <w:right w:val="none" w:sz="0" w:space="0" w:color="auto"/>
              </w:divBdr>
              <w:divsChild>
                <w:div w:id="912659874">
                  <w:marLeft w:val="0"/>
                  <w:marRight w:val="0"/>
                  <w:marTop w:val="0"/>
                  <w:marBottom w:val="0"/>
                  <w:divBdr>
                    <w:top w:val="none" w:sz="0" w:space="0" w:color="auto"/>
                    <w:left w:val="none" w:sz="0" w:space="0" w:color="auto"/>
                    <w:bottom w:val="none" w:sz="0" w:space="0" w:color="auto"/>
                    <w:right w:val="none" w:sz="0" w:space="0" w:color="auto"/>
                  </w:divBdr>
                </w:div>
              </w:divsChild>
            </w:div>
            <w:div w:id="689260761">
              <w:marLeft w:val="0"/>
              <w:marRight w:val="0"/>
              <w:marTop w:val="0"/>
              <w:marBottom w:val="0"/>
              <w:divBdr>
                <w:top w:val="none" w:sz="0" w:space="0" w:color="auto"/>
                <w:left w:val="none" w:sz="0" w:space="0" w:color="auto"/>
                <w:bottom w:val="none" w:sz="0" w:space="0" w:color="auto"/>
                <w:right w:val="none" w:sz="0" w:space="0" w:color="auto"/>
              </w:divBdr>
              <w:divsChild>
                <w:div w:id="1199925937">
                  <w:marLeft w:val="0"/>
                  <w:marRight w:val="0"/>
                  <w:marTop w:val="0"/>
                  <w:marBottom w:val="0"/>
                  <w:divBdr>
                    <w:top w:val="none" w:sz="0" w:space="0" w:color="auto"/>
                    <w:left w:val="none" w:sz="0" w:space="0" w:color="auto"/>
                    <w:bottom w:val="none" w:sz="0" w:space="0" w:color="auto"/>
                    <w:right w:val="none" w:sz="0" w:space="0" w:color="auto"/>
                  </w:divBdr>
                </w:div>
              </w:divsChild>
            </w:div>
            <w:div w:id="406150081">
              <w:marLeft w:val="0"/>
              <w:marRight w:val="0"/>
              <w:marTop w:val="0"/>
              <w:marBottom w:val="0"/>
              <w:divBdr>
                <w:top w:val="none" w:sz="0" w:space="0" w:color="auto"/>
                <w:left w:val="none" w:sz="0" w:space="0" w:color="auto"/>
                <w:bottom w:val="none" w:sz="0" w:space="0" w:color="auto"/>
                <w:right w:val="none" w:sz="0" w:space="0" w:color="auto"/>
              </w:divBdr>
              <w:divsChild>
                <w:div w:id="1042174332">
                  <w:marLeft w:val="0"/>
                  <w:marRight w:val="0"/>
                  <w:marTop w:val="0"/>
                  <w:marBottom w:val="0"/>
                  <w:divBdr>
                    <w:top w:val="none" w:sz="0" w:space="0" w:color="auto"/>
                    <w:left w:val="none" w:sz="0" w:space="0" w:color="auto"/>
                    <w:bottom w:val="none" w:sz="0" w:space="0" w:color="auto"/>
                    <w:right w:val="none" w:sz="0" w:space="0" w:color="auto"/>
                  </w:divBdr>
                </w:div>
              </w:divsChild>
            </w:div>
            <w:div w:id="1486898524">
              <w:marLeft w:val="0"/>
              <w:marRight w:val="0"/>
              <w:marTop w:val="0"/>
              <w:marBottom w:val="0"/>
              <w:divBdr>
                <w:top w:val="none" w:sz="0" w:space="0" w:color="auto"/>
                <w:left w:val="none" w:sz="0" w:space="0" w:color="auto"/>
                <w:bottom w:val="none" w:sz="0" w:space="0" w:color="auto"/>
                <w:right w:val="none" w:sz="0" w:space="0" w:color="auto"/>
              </w:divBdr>
              <w:divsChild>
                <w:div w:id="213545951">
                  <w:marLeft w:val="0"/>
                  <w:marRight w:val="0"/>
                  <w:marTop w:val="0"/>
                  <w:marBottom w:val="0"/>
                  <w:divBdr>
                    <w:top w:val="none" w:sz="0" w:space="0" w:color="auto"/>
                    <w:left w:val="none" w:sz="0" w:space="0" w:color="auto"/>
                    <w:bottom w:val="none" w:sz="0" w:space="0" w:color="auto"/>
                    <w:right w:val="none" w:sz="0" w:space="0" w:color="auto"/>
                  </w:divBdr>
                </w:div>
              </w:divsChild>
            </w:div>
            <w:div w:id="963924642">
              <w:marLeft w:val="0"/>
              <w:marRight w:val="0"/>
              <w:marTop w:val="0"/>
              <w:marBottom w:val="0"/>
              <w:divBdr>
                <w:top w:val="none" w:sz="0" w:space="0" w:color="auto"/>
                <w:left w:val="none" w:sz="0" w:space="0" w:color="auto"/>
                <w:bottom w:val="none" w:sz="0" w:space="0" w:color="auto"/>
                <w:right w:val="none" w:sz="0" w:space="0" w:color="auto"/>
              </w:divBdr>
              <w:divsChild>
                <w:div w:id="1899584396">
                  <w:marLeft w:val="0"/>
                  <w:marRight w:val="0"/>
                  <w:marTop w:val="0"/>
                  <w:marBottom w:val="0"/>
                  <w:divBdr>
                    <w:top w:val="none" w:sz="0" w:space="0" w:color="auto"/>
                    <w:left w:val="none" w:sz="0" w:space="0" w:color="auto"/>
                    <w:bottom w:val="none" w:sz="0" w:space="0" w:color="auto"/>
                    <w:right w:val="none" w:sz="0" w:space="0" w:color="auto"/>
                  </w:divBdr>
                </w:div>
              </w:divsChild>
            </w:div>
            <w:div w:id="159347451">
              <w:marLeft w:val="0"/>
              <w:marRight w:val="0"/>
              <w:marTop w:val="0"/>
              <w:marBottom w:val="0"/>
              <w:divBdr>
                <w:top w:val="none" w:sz="0" w:space="0" w:color="auto"/>
                <w:left w:val="none" w:sz="0" w:space="0" w:color="auto"/>
                <w:bottom w:val="none" w:sz="0" w:space="0" w:color="auto"/>
                <w:right w:val="none" w:sz="0" w:space="0" w:color="auto"/>
              </w:divBdr>
              <w:divsChild>
                <w:div w:id="1150905352">
                  <w:marLeft w:val="0"/>
                  <w:marRight w:val="0"/>
                  <w:marTop w:val="0"/>
                  <w:marBottom w:val="0"/>
                  <w:divBdr>
                    <w:top w:val="none" w:sz="0" w:space="0" w:color="auto"/>
                    <w:left w:val="none" w:sz="0" w:space="0" w:color="auto"/>
                    <w:bottom w:val="none" w:sz="0" w:space="0" w:color="auto"/>
                    <w:right w:val="none" w:sz="0" w:space="0" w:color="auto"/>
                  </w:divBdr>
                </w:div>
              </w:divsChild>
            </w:div>
            <w:div w:id="797140396">
              <w:marLeft w:val="0"/>
              <w:marRight w:val="0"/>
              <w:marTop w:val="0"/>
              <w:marBottom w:val="0"/>
              <w:divBdr>
                <w:top w:val="none" w:sz="0" w:space="0" w:color="auto"/>
                <w:left w:val="none" w:sz="0" w:space="0" w:color="auto"/>
                <w:bottom w:val="none" w:sz="0" w:space="0" w:color="auto"/>
                <w:right w:val="none" w:sz="0" w:space="0" w:color="auto"/>
              </w:divBdr>
              <w:divsChild>
                <w:div w:id="1085954539">
                  <w:marLeft w:val="0"/>
                  <w:marRight w:val="0"/>
                  <w:marTop w:val="0"/>
                  <w:marBottom w:val="0"/>
                  <w:divBdr>
                    <w:top w:val="none" w:sz="0" w:space="0" w:color="auto"/>
                    <w:left w:val="none" w:sz="0" w:space="0" w:color="auto"/>
                    <w:bottom w:val="none" w:sz="0" w:space="0" w:color="auto"/>
                    <w:right w:val="none" w:sz="0" w:space="0" w:color="auto"/>
                  </w:divBdr>
                </w:div>
              </w:divsChild>
            </w:div>
            <w:div w:id="1146165815">
              <w:marLeft w:val="0"/>
              <w:marRight w:val="0"/>
              <w:marTop w:val="0"/>
              <w:marBottom w:val="0"/>
              <w:divBdr>
                <w:top w:val="none" w:sz="0" w:space="0" w:color="auto"/>
                <w:left w:val="none" w:sz="0" w:space="0" w:color="auto"/>
                <w:bottom w:val="none" w:sz="0" w:space="0" w:color="auto"/>
                <w:right w:val="none" w:sz="0" w:space="0" w:color="auto"/>
              </w:divBdr>
              <w:divsChild>
                <w:div w:id="768082122">
                  <w:marLeft w:val="0"/>
                  <w:marRight w:val="0"/>
                  <w:marTop w:val="0"/>
                  <w:marBottom w:val="0"/>
                  <w:divBdr>
                    <w:top w:val="none" w:sz="0" w:space="0" w:color="auto"/>
                    <w:left w:val="none" w:sz="0" w:space="0" w:color="auto"/>
                    <w:bottom w:val="none" w:sz="0" w:space="0" w:color="auto"/>
                    <w:right w:val="none" w:sz="0" w:space="0" w:color="auto"/>
                  </w:divBdr>
                </w:div>
              </w:divsChild>
            </w:div>
            <w:div w:id="1667442748">
              <w:marLeft w:val="0"/>
              <w:marRight w:val="0"/>
              <w:marTop w:val="0"/>
              <w:marBottom w:val="0"/>
              <w:divBdr>
                <w:top w:val="none" w:sz="0" w:space="0" w:color="auto"/>
                <w:left w:val="none" w:sz="0" w:space="0" w:color="auto"/>
                <w:bottom w:val="none" w:sz="0" w:space="0" w:color="auto"/>
                <w:right w:val="none" w:sz="0" w:space="0" w:color="auto"/>
              </w:divBdr>
              <w:divsChild>
                <w:div w:id="1042750759">
                  <w:marLeft w:val="0"/>
                  <w:marRight w:val="0"/>
                  <w:marTop w:val="0"/>
                  <w:marBottom w:val="0"/>
                  <w:divBdr>
                    <w:top w:val="none" w:sz="0" w:space="0" w:color="auto"/>
                    <w:left w:val="none" w:sz="0" w:space="0" w:color="auto"/>
                    <w:bottom w:val="none" w:sz="0" w:space="0" w:color="auto"/>
                    <w:right w:val="none" w:sz="0" w:space="0" w:color="auto"/>
                  </w:divBdr>
                </w:div>
              </w:divsChild>
            </w:div>
            <w:div w:id="1314217918">
              <w:marLeft w:val="0"/>
              <w:marRight w:val="0"/>
              <w:marTop w:val="0"/>
              <w:marBottom w:val="0"/>
              <w:divBdr>
                <w:top w:val="none" w:sz="0" w:space="0" w:color="auto"/>
                <w:left w:val="none" w:sz="0" w:space="0" w:color="auto"/>
                <w:bottom w:val="none" w:sz="0" w:space="0" w:color="auto"/>
                <w:right w:val="none" w:sz="0" w:space="0" w:color="auto"/>
              </w:divBdr>
              <w:divsChild>
                <w:div w:id="149444780">
                  <w:marLeft w:val="0"/>
                  <w:marRight w:val="0"/>
                  <w:marTop w:val="0"/>
                  <w:marBottom w:val="0"/>
                  <w:divBdr>
                    <w:top w:val="none" w:sz="0" w:space="0" w:color="auto"/>
                    <w:left w:val="none" w:sz="0" w:space="0" w:color="auto"/>
                    <w:bottom w:val="none" w:sz="0" w:space="0" w:color="auto"/>
                    <w:right w:val="none" w:sz="0" w:space="0" w:color="auto"/>
                  </w:divBdr>
                </w:div>
              </w:divsChild>
            </w:div>
            <w:div w:id="1623881423">
              <w:marLeft w:val="0"/>
              <w:marRight w:val="0"/>
              <w:marTop w:val="0"/>
              <w:marBottom w:val="0"/>
              <w:divBdr>
                <w:top w:val="none" w:sz="0" w:space="0" w:color="auto"/>
                <w:left w:val="none" w:sz="0" w:space="0" w:color="auto"/>
                <w:bottom w:val="none" w:sz="0" w:space="0" w:color="auto"/>
                <w:right w:val="none" w:sz="0" w:space="0" w:color="auto"/>
              </w:divBdr>
              <w:divsChild>
                <w:div w:id="725833002">
                  <w:marLeft w:val="0"/>
                  <w:marRight w:val="0"/>
                  <w:marTop w:val="0"/>
                  <w:marBottom w:val="0"/>
                  <w:divBdr>
                    <w:top w:val="none" w:sz="0" w:space="0" w:color="auto"/>
                    <w:left w:val="none" w:sz="0" w:space="0" w:color="auto"/>
                    <w:bottom w:val="none" w:sz="0" w:space="0" w:color="auto"/>
                    <w:right w:val="none" w:sz="0" w:space="0" w:color="auto"/>
                  </w:divBdr>
                </w:div>
              </w:divsChild>
            </w:div>
            <w:div w:id="1580864550">
              <w:marLeft w:val="0"/>
              <w:marRight w:val="0"/>
              <w:marTop w:val="0"/>
              <w:marBottom w:val="0"/>
              <w:divBdr>
                <w:top w:val="none" w:sz="0" w:space="0" w:color="auto"/>
                <w:left w:val="none" w:sz="0" w:space="0" w:color="auto"/>
                <w:bottom w:val="none" w:sz="0" w:space="0" w:color="auto"/>
                <w:right w:val="none" w:sz="0" w:space="0" w:color="auto"/>
              </w:divBdr>
              <w:divsChild>
                <w:div w:id="2117409436">
                  <w:marLeft w:val="0"/>
                  <w:marRight w:val="0"/>
                  <w:marTop w:val="0"/>
                  <w:marBottom w:val="0"/>
                  <w:divBdr>
                    <w:top w:val="none" w:sz="0" w:space="0" w:color="auto"/>
                    <w:left w:val="none" w:sz="0" w:space="0" w:color="auto"/>
                    <w:bottom w:val="none" w:sz="0" w:space="0" w:color="auto"/>
                    <w:right w:val="none" w:sz="0" w:space="0" w:color="auto"/>
                  </w:divBdr>
                </w:div>
              </w:divsChild>
            </w:div>
            <w:div w:id="1336763804">
              <w:marLeft w:val="0"/>
              <w:marRight w:val="0"/>
              <w:marTop w:val="0"/>
              <w:marBottom w:val="0"/>
              <w:divBdr>
                <w:top w:val="none" w:sz="0" w:space="0" w:color="auto"/>
                <w:left w:val="none" w:sz="0" w:space="0" w:color="auto"/>
                <w:bottom w:val="none" w:sz="0" w:space="0" w:color="auto"/>
                <w:right w:val="none" w:sz="0" w:space="0" w:color="auto"/>
              </w:divBdr>
              <w:divsChild>
                <w:div w:id="2015377023">
                  <w:marLeft w:val="0"/>
                  <w:marRight w:val="0"/>
                  <w:marTop w:val="0"/>
                  <w:marBottom w:val="0"/>
                  <w:divBdr>
                    <w:top w:val="none" w:sz="0" w:space="0" w:color="auto"/>
                    <w:left w:val="none" w:sz="0" w:space="0" w:color="auto"/>
                    <w:bottom w:val="none" w:sz="0" w:space="0" w:color="auto"/>
                    <w:right w:val="none" w:sz="0" w:space="0" w:color="auto"/>
                  </w:divBdr>
                </w:div>
              </w:divsChild>
            </w:div>
            <w:div w:id="742609389">
              <w:marLeft w:val="0"/>
              <w:marRight w:val="0"/>
              <w:marTop w:val="0"/>
              <w:marBottom w:val="0"/>
              <w:divBdr>
                <w:top w:val="none" w:sz="0" w:space="0" w:color="auto"/>
                <w:left w:val="none" w:sz="0" w:space="0" w:color="auto"/>
                <w:bottom w:val="none" w:sz="0" w:space="0" w:color="auto"/>
                <w:right w:val="none" w:sz="0" w:space="0" w:color="auto"/>
              </w:divBdr>
              <w:divsChild>
                <w:div w:id="1055737635">
                  <w:marLeft w:val="0"/>
                  <w:marRight w:val="0"/>
                  <w:marTop w:val="0"/>
                  <w:marBottom w:val="0"/>
                  <w:divBdr>
                    <w:top w:val="none" w:sz="0" w:space="0" w:color="auto"/>
                    <w:left w:val="none" w:sz="0" w:space="0" w:color="auto"/>
                    <w:bottom w:val="none" w:sz="0" w:space="0" w:color="auto"/>
                    <w:right w:val="none" w:sz="0" w:space="0" w:color="auto"/>
                  </w:divBdr>
                </w:div>
              </w:divsChild>
            </w:div>
            <w:div w:id="1852261239">
              <w:marLeft w:val="0"/>
              <w:marRight w:val="0"/>
              <w:marTop w:val="0"/>
              <w:marBottom w:val="0"/>
              <w:divBdr>
                <w:top w:val="none" w:sz="0" w:space="0" w:color="auto"/>
                <w:left w:val="none" w:sz="0" w:space="0" w:color="auto"/>
                <w:bottom w:val="none" w:sz="0" w:space="0" w:color="auto"/>
                <w:right w:val="none" w:sz="0" w:space="0" w:color="auto"/>
              </w:divBdr>
              <w:divsChild>
                <w:div w:id="360976501">
                  <w:marLeft w:val="0"/>
                  <w:marRight w:val="0"/>
                  <w:marTop w:val="0"/>
                  <w:marBottom w:val="0"/>
                  <w:divBdr>
                    <w:top w:val="none" w:sz="0" w:space="0" w:color="auto"/>
                    <w:left w:val="none" w:sz="0" w:space="0" w:color="auto"/>
                    <w:bottom w:val="none" w:sz="0" w:space="0" w:color="auto"/>
                    <w:right w:val="none" w:sz="0" w:space="0" w:color="auto"/>
                  </w:divBdr>
                </w:div>
              </w:divsChild>
            </w:div>
            <w:div w:id="1475104396">
              <w:marLeft w:val="0"/>
              <w:marRight w:val="0"/>
              <w:marTop w:val="0"/>
              <w:marBottom w:val="0"/>
              <w:divBdr>
                <w:top w:val="none" w:sz="0" w:space="0" w:color="auto"/>
                <w:left w:val="none" w:sz="0" w:space="0" w:color="auto"/>
                <w:bottom w:val="none" w:sz="0" w:space="0" w:color="auto"/>
                <w:right w:val="none" w:sz="0" w:space="0" w:color="auto"/>
              </w:divBdr>
              <w:divsChild>
                <w:div w:id="994141136">
                  <w:marLeft w:val="0"/>
                  <w:marRight w:val="0"/>
                  <w:marTop w:val="0"/>
                  <w:marBottom w:val="0"/>
                  <w:divBdr>
                    <w:top w:val="none" w:sz="0" w:space="0" w:color="auto"/>
                    <w:left w:val="none" w:sz="0" w:space="0" w:color="auto"/>
                    <w:bottom w:val="none" w:sz="0" w:space="0" w:color="auto"/>
                    <w:right w:val="none" w:sz="0" w:space="0" w:color="auto"/>
                  </w:divBdr>
                </w:div>
              </w:divsChild>
            </w:div>
            <w:div w:id="1463646105">
              <w:marLeft w:val="0"/>
              <w:marRight w:val="0"/>
              <w:marTop w:val="0"/>
              <w:marBottom w:val="0"/>
              <w:divBdr>
                <w:top w:val="none" w:sz="0" w:space="0" w:color="auto"/>
                <w:left w:val="none" w:sz="0" w:space="0" w:color="auto"/>
                <w:bottom w:val="none" w:sz="0" w:space="0" w:color="auto"/>
                <w:right w:val="none" w:sz="0" w:space="0" w:color="auto"/>
              </w:divBdr>
              <w:divsChild>
                <w:div w:id="1900900175">
                  <w:marLeft w:val="0"/>
                  <w:marRight w:val="0"/>
                  <w:marTop w:val="0"/>
                  <w:marBottom w:val="0"/>
                  <w:divBdr>
                    <w:top w:val="none" w:sz="0" w:space="0" w:color="auto"/>
                    <w:left w:val="none" w:sz="0" w:space="0" w:color="auto"/>
                    <w:bottom w:val="none" w:sz="0" w:space="0" w:color="auto"/>
                    <w:right w:val="none" w:sz="0" w:space="0" w:color="auto"/>
                  </w:divBdr>
                </w:div>
              </w:divsChild>
            </w:div>
            <w:div w:id="538325007">
              <w:marLeft w:val="0"/>
              <w:marRight w:val="0"/>
              <w:marTop w:val="0"/>
              <w:marBottom w:val="0"/>
              <w:divBdr>
                <w:top w:val="none" w:sz="0" w:space="0" w:color="auto"/>
                <w:left w:val="none" w:sz="0" w:space="0" w:color="auto"/>
                <w:bottom w:val="none" w:sz="0" w:space="0" w:color="auto"/>
                <w:right w:val="none" w:sz="0" w:space="0" w:color="auto"/>
              </w:divBdr>
              <w:divsChild>
                <w:div w:id="1234510217">
                  <w:marLeft w:val="0"/>
                  <w:marRight w:val="0"/>
                  <w:marTop w:val="0"/>
                  <w:marBottom w:val="0"/>
                  <w:divBdr>
                    <w:top w:val="none" w:sz="0" w:space="0" w:color="auto"/>
                    <w:left w:val="none" w:sz="0" w:space="0" w:color="auto"/>
                    <w:bottom w:val="none" w:sz="0" w:space="0" w:color="auto"/>
                    <w:right w:val="none" w:sz="0" w:space="0" w:color="auto"/>
                  </w:divBdr>
                </w:div>
              </w:divsChild>
            </w:div>
            <w:div w:id="28914192">
              <w:marLeft w:val="0"/>
              <w:marRight w:val="0"/>
              <w:marTop w:val="0"/>
              <w:marBottom w:val="0"/>
              <w:divBdr>
                <w:top w:val="none" w:sz="0" w:space="0" w:color="auto"/>
                <w:left w:val="none" w:sz="0" w:space="0" w:color="auto"/>
                <w:bottom w:val="none" w:sz="0" w:space="0" w:color="auto"/>
                <w:right w:val="none" w:sz="0" w:space="0" w:color="auto"/>
              </w:divBdr>
              <w:divsChild>
                <w:div w:id="1265846874">
                  <w:marLeft w:val="0"/>
                  <w:marRight w:val="0"/>
                  <w:marTop w:val="0"/>
                  <w:marBottom w:val="0"/>
                  <w:divBdr>
                    <w:top w:val="none" w:sz="0" w:space="0" w:color="auto"/>
                    <w:left w:val="none" w:sz="0" w:space="0" w:color="auto"/>
                    <w:bottom w:val="none" w:sz="0" w:space="0" w:color="auto"/>
                    <w:right w:val="none" w:sz="0" w:space="0" w:color="auto"/>
                  </w:divBdr>
                </w:div>
              </w:divsChild>
            </w:div>
            <w:div w:id="188028258">
              <w:marLeft w:val="0"/>
              <w:marRight w:val="0"/>
              <w:marTop w:val="0"/>
              <w:marBottom w:val="0"/>
              <w:divBdr>
                <w:top w:val="none" w:sz="0" w:space="0" w:color="auto"/>
                <w:left w:val="none" w:sz="0" w:space="0" w:color="auto"/>
                <w:bottom w:val="none" w:sz="0" w:space="0" w:color="auto"/>
                <w:right w:val="none" w:sz="0" w:space="0" w:color="auto"/>
              </w:divBdr>
              <w:divsChild>
                <w:div w:id="860167367">
                  <w:marLeft w:val="0"/>
                  <w:marRight w:val="0"/>
                  <w:marTop w:val="0"/>
                  <w:marBottom w:val="0"/>
                  <w:divBdr>
                    <w:top w:val="none" w:sz="0" w:space="0" w:color="auto"/>
                    <w:left w:val="none" w:sz="0" w:space="0" w:color="auto"/>
                    <w:bottom w:val="none" w:sz="0" w:space="0" w:color="auto"/>
                    <w:right w:val="none" w:sz="0" w:space="0" w:color="auto"/>
                  </w:divBdr>
                </w:div>
              </w:divsChild>
            </w:div>
            <w:div w:id="1531337371">
              <w:marLeft w:val="0"/>
              <w:marRight w:val="0"/>
              <w:marTop w:val="0"/>
              <w:marBottom w:val="0"/>
              <w:divBdr>
                <w:top w:val="none" w:sz="0" w:space="0" w:color="auto"/>
                <w:left w:val="none" w:sz="0" w:space="0" w:color="auto"/>
                <w:bottom w:val="none" w:sz="0" w:space="0" w:color="auto"/>
                <w:right w:val="none" w:sz="0" w:space="0" w:color="auto"/>
              </w:divBdr>
              <w:divsChild>
                <w:div w:id="1346904415">
                  <w:marLeft w:val="0"/>
                  <w:marRight w:val="0"/>
                  <w:marTop w:val="0"/>
                  <w:marBottom w:val="0"/>
                  <w:divBdr>
                    <w:top w:val="none" w:sz="0" w:space="0" w:color="auto"/>
                    <w:left w:val="none" w:sz="0" w:space="0" w:color="auto"/>
                    <w:bottom w:val="none" w:sz="0" w:space="0" w:color="auto"/>
                    <w:right w:val="none" w:sz="0" w:space="0" w:color="auto"/>
                  </w:divBdr>
                </w:div>
              </w:divsChild>
            </w:div>
            <w:div w:id="833178810">
              <w:marLeft w:val="0"/>
              <w:marRight w:val="0"/>
              <w:marTop w:val="0"/>
              <w:marBottom w:val="0"/>
              <w:divBdr>
                <w:top w:val="none" w:sz="0" w:space="0" w:color="auto"/>
                <w:left w:val="none" w:sz="0" w:space="0" w:color="auto"/>
                <w:bottom w:val="none" w:sz="0" w:space="0" w:color="auto"/>
                <w:right w:val="none" w:sz="0" w:space="0" w:color="auto"/>
              </w:divBdr>
              <w:divsChild>
                <w:div w:id="318274260">
                  <w:marLeft w:val="0"/>
                  <w:marRight w:val="0"/>
                  <w:marTop w:val="0"/>
                  <w:marBottom w:val="0"/>
                  <w:divBdr>
                    <w:top w:val="none" w:sz="0" w:space="0" w:color="auto"/>
                    <w:left w:val="none" w:sz="0" w:space="0" w:color="auto"/>
                    <w:bottom w:val="none" w:sz="0" w:space="0" w:color="auto"/>
                    <w:right w:val="none" w:sz="0" w:space="0" w:color="auto"/>
                  </w:divBdr>
                </w:div>
              </w:divsChild>
            </w:div>
            <w:div w:id="498078932">
              <w:marLeft w:val="0"/>
              <w:marRight w:val="0"/>
              <w:marTop w:val="0"/>
              <w:marBottom w:val="0"/>
              <w:divBdr>
                <w:top w:val="none" w:sz="0" w:space="0" w:color="auto"/>
                <w:left w:val="none" w:sz="0" w:space="0" w:color="auto"/>
                <w:bottom w:val="none" w:sz="0" w:space="0" w:color="auto"/>
                <w:right w:val="none" w:sz="0" w:space="0" w:color="auto"/>
              </w:divBdr>
              <w:divsChild>
                <w:div w:id="436875118">
                  <w:marLeft w:val="0"/>
                  <w:marRight w:val="0"/>
                  <w:marTop w:val="0"/>
                  <w:marBottom w:val="0"/>
                  <w:divBdr>
                    <w:top w:val="none" w:sz="0" w:space="0" w:color="auto"/>
                    <w:left w:val="none" w:sz="0" w:space="0" w:color="auto"/>
                    <w:bottom w:val="none" w:sz="0" w:space="0" w:color="auto"/>
                    <w:right w:val="none" w:sz="0" w:space="0" w:color="auto"/>
                  </w:divBdr>
                </w:div>
              </w:divsChild>
            </w:div>
            <w:div w:id="473449474">
              <w:marLeft w:val="0"/>
              <w:marRight w:val="0"/>
              <w:marTop w:val="0"/>
              <w:marBottom w:val="0"/>
              <w:divBdr>
                <w:top w:val="none" w:sz="0" w:space="0" w:color="auto"/>
                <w:left w:val="none" w:sz="0" w:space="0" w:color="auto"/>
                <w:bottom w:val="none" w:sz="0" w:space="0" w:color="auto"/>
                <w:right w:val="none" w:sz="0" w:space="0" w:color="auto"/>
              </w:divBdr>
              <w:divsChild>
                <w:div w:id="602149910">
                  <w:marLeft w:val="0"/>
                  <w:marRight w:val="0"/>
                  <w:marTop w:val="0"/>
                  <w:marBottom w:val="0"/>
                  <w:divBdr>
                    <w:top w:val="none" w:sz="0" w:space="0" w:color="auto"/>
                    <w:left w:val="none" w:sz="0" w:space="0" w:color="auto"/>
                    <w:bottom w:val="none" w:sz="0" w:space="0" w:color="auto"/>
                    <w:right w:val="none" w:sz="0" w:space="0" w:color="auto"/>
                  </w:divBdr>
                </w:div>
              </w:divsChild>
            </w:div>
            <w:div w:id="347100029">
              <w:marLeft w:val="0"/>
              <w:marRight w:val="0"/>
              <w:marTop w:val="0"/>
              <w:marBottom w:val="0"/>
              <w:divBdr>
                <w:top w:val="none" w:sz="0" w:space="0" w:color="auto"/>
                <w:left w:val="none" w:sz="0" w:space="0" w:color="auto"/>
                <w:bottom w:val="none" w:sz="0" w:space="0" w:color="auto"/>
                <w:right w:val="none" w:sz="0" w:space="0" w:color="auto"/>
              </w:divBdr>
              <w:divsChild>
                <w:div w:id="326176139">
                  <w:marLeft w:val="0"/>
                  <w:marRight w:val="0"/>
                  <w:marTop w:val="0"/>
                  <w:marBottom w:val="0"/>
                  <w:divBdr>
                    <w:top w:val="none" w:sz="0" w:space="0" w:color="auto"/>
                    <w:left w:val="none" w:sz="0" w:space="0" w:color="auto"/>
                    <w:bottom w:val="none" w:sz="0" w:space="0" w:color="auto"/>
                    <w:right w:val="none" w:sz="0" w:space="0" w:color="auto"/>
                  </w:divBdr>
                </w:div>
              </w:divsChild>
            </w:div>
            <w:div w:id="1217552299">
              <w:marLeft w:val="0"/>
              <w:marRight w:val="0"/>
              <w:marTop w:val="0"/>
              <w:marBottom w:val="0"/>
              <w:divBdr>
                <w:top w:val="none" w:sz="0" w:space="0" w:color="auto"/>
                <w:left w:val="none" w:sz="0" w:space="0" w:color="auto"/>
                <w:bottom w:val="none" w:sz="0" w:space="0" w:color="auto"/>
                <w:right w:val="none" w:sz="0" w:space="0" w:color="auto"/>
              </w:divBdr>
              <w:divsChild>
                <w:div w:id="134839667">
                  <w:marLeft w:val="0"/>
                  <w:marRight w:val="0"/>
                  <w:marTop w:val="0"/>
                  <w:marBottom w:val="0"/>
                  <w:divBdr>
                    <w:top w:val="none" w:sz="0" w:space="0" w:color="auto"/>
                    <w:left w:val="none" w:sz="0" w:space="0" w:color="auto"/>
                    <w:bottom w:val="none" w:sz="0" w:space="0" w:color="auto"/>
                    <w:right w:val="none" w:sz="0" w:space="0" w:color="auto"/>
                  </w:divBdr>
                </w:div>
              </w:divsChild>
            </w:div>
            <w:div w:id="1063061332">
              <w:marLeft w:val="0"/>
              <w:marRight w:val="0"/>
              <w:marTop w:val="0"/>
              <w:marBottom w:val="0"/>
              <w:divBdr>
                <w:top w:val="none" w:sz="0" w:space="0" w:color="auto"/>
                <w:left w:val="none" w:sz="0" w:space="0" w:color="auto"/>
                <w:bottom w:val="none" w:sz="0" w:space="0" w:color="auto"/>
                <w:right w:val="none" w:sz="0" w:space="0" w:color="auto"/>
              </w:divBdr>
              <w:divsChild>
                <w:div w:id="1223522057">
                  <w:marLeft w:val="0"/>
                  <w:marRight w:val="0"/>
                  <w:marTop w:val="0"/>
                  <w:marBottom w:val="0"/>
                  <w:divBdr>
                    <w:top w:val="none" w:sz="0" w:space="0" w:color="auto"/>
                    <w:left w:val="none" w:sz="0" w:space="0" w:color="auto"/>
                    <w:bottom w:val="none" w:sz="0" w:space="0" w:color="auto"/>
                    <w:right w:val="none" w:sz="0" w:space="0" w:color="auto"/>
                  </w:divBdr>
                </w:div>
              </w:divsChild>
            </w:div>
            <w:div w:id="1380742394">
              <w:marLeft w:val="0"/>
              <w:marRight w:val="0"/>
              <w:marTop w:val="0"/>
              <w:marBottom w:val="0"/>
              <w:divBdr>
                <w:top w:val="none" w:sz="0" w:space="0" w:color="auto"/>
                <w:left w:val="none" w:sz="0" w:space="0" w:color="auto"/>
                <w:bottom w:val="none" w:sz="0" w:space="0" w:color="auto"/>
                <w:right w:val="none" w:sz="0" w:space="0" w:color="auto"/>
              </w:divBdr>
              <w:divsChild>
                <w:div w:id="487285849">
                  <w:marLeft w:val="0"/>
                  <w:marRight w:val="0"/>
                  <w:marTop w:val="0"/>
                  <w:marBottom w:val="0"/>
                  <w:divBdr>
                    <w:top w:val="none" w:sz="0" w:space="0" w:color="auto"/>
                    <w:left w:val="none" w:sz="0" w:space="0" w:color="auto"/>
                    <w:bottom w:val="none" w:sz="0" w:space="0" w:color="auto"/>
                    <w:right w:val="none" w:sz="0" w:space="0" w:color="auto"/>
                  </w:divBdr>
                </w:div>
              </w:divsChild>
            </w:div>
            <w:div w:id="1440640920">
              <w:marLeft w:val="0"/>
              <w:marRight w:val="0"/>
              <w:marTop w:val="0"/>
              <w:marBottom w:val="0"/>
              <w:divBdr>
                <w:top w:val="none" w:sz="0" w:space="0" w:color="auto"/>
                <w:left w:val="none" w:sz="0" w:space="0" w:color="auto"/>
                <w:bottom w:val="none" w:sz="0" w:space="0" w:color="auto"/>
                <w:right w:val="none" w:sz="0" w:space="0" w:color="auto"/>
              </w:divBdr>
              <w:divsChild>
                <w:div w:id="1131283582">
                  <w:marLeft w:val="0"/>
                  <w:marRight w:val="0"/>
                  <w:marTop w:val="0"/>
                  <w:marBottom w:val="0"/>
                  <w:divBdr>
                    <w:top w:val="none" w:sz="0" w:space="0" w:color="auto"/>
                    <w:left w:val="none" w:sz="0" w:space="0" w:color="auto"/>
                    <w:bottom w:val="none" w:sz="0" w:space="0" w:color="auto"/>
                    <w:right w:val="none" w:sz="0" w:space="0" w:color="auto"/>
                  </w:divBdr>
                </w:div>
              </w:divsChild>
            </w:div>
            <w:div w:id="1052273021">
              <w:marLeft w:val="0"/>
              <w:marRight w:val="0"/>
              <w:marTop w:val="0"/>
              <w:marBottom w:val="0"/>
              <w:divBdr>
                <w:top w:val="none" w:sz="0" w:space="0" w:color="auto"/>
                <w:left w:val="none" w:sz="0" w:space="0" w:color="auto"/>
                <w:bottom w:val="none" w:sz="0" w:space="0" w:color="auto"/>
                <w:right w:val="none" w:sz="0" w:space="0" w:color="auto"/>
              </w:divBdr>
              <w:divsChild>
                <w:div w:id="1358118237">
                  <w:marLeft w:val="0"/>
                  <w:marRight w:val="0"/>
                  <w:marTop w:val="0"/>
                  <w:marBottom w:val="0"/>
                  <w:divBdr>
                    <w:top w:val="none" w:sz="0" w:space="0" w:color="auto"/>
                    <w:left w:val="none" w:sz="0" w:space="0" w:color="auto"/>
                    <w:bottom w:val="none" w:sz="0" w:space="0" w:color="auto"/>
                    <w:right w:val="none" w:sz="0" w:space="0" w:color="auto"/>
                  </w:divBdr>
                </w:div>
              </w:divsChild>
            </w:div>
            <w:div w:id="2013602763">
              <w:marLeft w:val="0"/>
              <w:marRight w:val="0"/>
              <w:marTop w:val="0"/>
              <w:marBottom w:val="0"/>
              <w:divBdr>
                <w:top w:val="none" w:sz="0" w:space="0" w:color="auto"/>
                <w:left w:val="none" w:sz="0" w:space="0" w:color="auto"/>
                <w:bottom w:val="none" w:sz="0" w:space="0" w:color="auto"/>
                <w:right w:val="none" w:sz="0" w:space="0" w:color="auto"/>
              </w:divBdr>
              <w:divsChild>
                <w:div w:id="549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1237">
          <w:marLeft w:val="0"/>
          <w:marRight w:val="0"/>
          <w:marTop w:val="0"/>
          <w:marBottom w:val="0"/>
          <w:divBdr>
            <w:top w:val="none" w:sz="0" w:space="0" w:color="auto"/>
            <w:left w:val="none" w:sz="0" w:space="0" w:color="auto"/>
            <w:bottom w:val="none" w:sz="0" w:space="0" w:color="auto"/>
            <w:right w:val="none" w:sz="0" w:space="0" w:color="auto"/>
          </w:divBdr>
          <w:divsChild>
            <w:div w:id="614753380">
              <w:marLeft w:val="0"/>
              <w:marRight w:val="0"/>
              <w:marTop w:val="0"/>
              <w:marBottom w:val="0"/>
              <w:divBdr>
                <w:top w:val="none" w:sz="0" w:space="0" w:color="auto"/>
                <w:left w:val="none" w:sz="0" w:space="0" w:color="auto"/>
                <w:bottom w:val="none" w:sz="0" w:space="0" w:color="auto"/>
                <w:right w:val="none" w:sz="0" w:space="0" w:color="auto"/>
              </w:divBdr>
              <w:divsChild>
                <w:div w:id="240916629">
                  <w:marLeft w:val="0"/>
                  <w:marRight w:val="0"/>
                  <w:marTop w:val="0"/>
                  <w:marBottom w:val="0"/>
                  <w:divBdr>
                    <w:top w:val="none" w:sz="0" w:space="0" w:color="auto"/>
                    <w:left w:val="none" w:sz="0" w:space="0" w:color="auto"/>
                    <w:bottom w:val="none" w:sz="0" w:space="0" w:color="auto"/>
                    <w:right w:val="none" w:sz="0" w:space="0" w:color="auto"/>
                  </w:divBdr>
                </w:div>
              </w:divsChild>
            </w:div>
            <w:div w:id="1190680880">
              <w:marLeft w:val="0"/>
              <w:marRight w:val="0"/>
              <w:marTop w:val="0"/>
              <w:marBottom w:val="0"/>
              <w:divBdr>
                <w:top w:val="none" w:sz="0" w:space="0" w:color="auto"/>
                <w:left w:val="none" w:sz="0" w:space="0" w:color="auto"/>
                <w:bottom w:val="none" w:sz="0" w:space="0" w:color="auto"/>
                <w:right w:val="none" w:sz="0" w:space="0" w:color="auto"/>
              </w:divBdr>
              <w:divsChild>
                <w:div w:id="1956476865">
                  <w:marLeft w:val="0"/>
                  <w:marRight w:val="0"/>
                  <w:marTop w:val="0"/>
                  <w:marBottom w:val="0"/>
                  <w:divBdr>
                    <w:top w:val="none" w:sz="0" w:space="0" w:color="auto"/>
                    <w:left w:val="none" w:sz="0" w:space="0" w:color="auto"/>
                    <w:bottom w:val="none" w:sz="0" w:space="0" w:color="auto"/>
                    <w:right w:val="none" w:sz="0" w:space="0" w:color="auto"/>
                  </w:divBdr>
                </w:div>
              </w:divsChild>
            </w:div>
            <w:div w:id="661086246">
              <w:marLeft w:val="0"/>
              <w:marRight w:val="0"/>
              <w:marTop w:val="0"/>
              <w:marBottom w:val="0"/>
              <w:divBdr>
                <w:top w:val="none" w:sz="0" w:space="0" w:color="auto"/>
                <w:left w:val="none" w:sz="0" w:space="0" w:color="auto"/>
                <w:bottom w:val="none" w:sz="0" w:space="0" w:color="auto"/>
                <w:right w:val="none" w:sz="0" w:space="0" w:color="auto"/>
              </w:divBdr>
              <w:divsChild>
                <w:div w:id="836841319">
                  <w:marLeft w:val="0"/>
                  <w:marRight w:val="0"/>
                  <w:marTop w:val="0"/>
                  <w:marBottom w:val="0"/>
                  <w:divBdr>
                    <w:top w:val="none" w:sz="0" w:space="0" w:color="auto"/>
                    <w:left w:val="none" w:sz="0" w:space="0" w:color="auto"/>
                    <w:bottom w:val="none" w:sz="0" w:space="0" w:color="auto"/>
                    <w:right w:val="none" w:sz="0" w:space="0" w:color="auto"/>
                  </w:divBdr>
                </w:div>
              </w:divsChild>
            </w:div>
            <w:div w:id="64034419">
              <w:marLeft w:val="0"/>
              <w:marRight w:val="0"/>
              <w:marTop w:val="0"/>
              <w:marBottom w:val="0"/>
              <w:divBdr>
                <w:top w:val="none" w:sz="0" w:space="0" w:color="auto"/>
                <w:left w:val="none" w:sz="0" w:space="0" w:color="auto"/>
                <w:bottom w:val="none" w:sz="0" w:space="0" w:color="auto"/>
                <w:right w:val="none" w:sz="0" w:space="0" w:color="auto"/>
              </w:divBdr>
              <w:divsChild>
                <w:div w:id="66467467">
                  <w:marLeft w:val="0"/>
                  <w:marRight w:val="0"/>
                  <w:marTop w:val="0"/>
                  <w:marBottom w:val="0"/>
                  <w:divBdr>
                    <w:top w:val="none" w:sz="0" w:space="0" w:color="auto"/>
                    <w:left w:val="none" w:sz="0" w:space="0" w:color="auto"/>
                    <w:bottom w:val="none" w:sz="0" w:space="0" w:color="auto"/>
                    <w:right w:val="none" w:sz="0" w:space="0" w:color="auto"/>
                  </w:divBdr>
                  <w:divsChild>
                    <w:div w:id="6634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4877">
              <w:marLeft w:val="0"/>
              <w:marRight w:val="0"/>
              <w:marTop w:val="0"/>
              <w:marBottom w:val="0"/>
              <w:divBdr>
                <w:top w:val="none" w:sz="0" w:space="0" w:color="auto"/>
                <w:left w:val="none" w:sz="0" w:space="0" w:color="auto"/>
                <w:bottom w:val="none" w:sz="0" w:space="0" w:color="auto"/>
                <w:right w:val="none" w:sz="0" w:space="0" w:color="auto"/>
              </w:divBdr>
              <w:divsChild>
                <w:div w:id="13337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5371">
          <w:marLeft w:val="0"/>
          <w:marRight w:val="0"/>
          <w:marTop w:val="0"/>
          <w:marBottom w:val="0"/>
          <w:divBdr>
            <w:top w:val="none" w:sz="0" w:space="0" w:color="auto"/>
            <w:left w:val="none" w:sz="0" w:space="0" w:color="auto"/>
            <w:bottom w:val="none" w:sz="0" w:space="0" w:color="auto"/>
            <w:right w:val="none" w:sz="0" w:space="0" w:color="auto"/>
          </w:divBdr>
          <w:divsChild>
            <w:div w:id="480271056">
              <w:marLeft w:val="0"/>
              <w:marRight w:val="0"/>
              <w:marTop w:val="0"/>
              <w:marBottom w:val="0"/>
              <w:divBdr>
                <w:top w:val="none" w:sz="0" w:space="0" w:color="auto"/>
                <w:left w:val="none" w:sz="0" w:space="0" w:color="auto"/>
                <w:bottom w:val="none" w:sz="0" w:space="0" w:color="auto"/>
                <w:right w:val="none" w:sz="0" w:space="0" w:color="auto"/>
              </w:divBdr>
              <w:divsChild>
                <w:div w:id="1134757932">
                  <w:marLeft w:val="0"/>
                  <w:marRight w:val="0"/>
                  <w:marTop w:val="0"/>
                  <w:marBottom w:val="0"/>
                  <w:divBdr>
                    <w:top w:val="none" w:sz="0" w:space="0" w:color="auto"/>
                    <w:left w:val="none" w:sz="0" w:space="0" w:color="auto"/>
                    <w:bottom w:val="none" w:sz="0" w:space="0" w:color="auto"/>
                    <w:right w:val="none" w:sz="0" w:space="0" w:color="auto"/>
                  </w:divBdr>
                </w:div>
              </w:divsChild>
            </w:div>
            <w:div w:id="1285430436">
              <w:marLeft w:val="0"/>
              <w:marRight w:val="0"/>
              <w:marTop w:val="0"/>
              <w:marBottom w:val="0"/>
              <w:divBdr>
                <w:top w:val="none" w:sz="0" w:space="0" w:color="auto"/>
                <w:left w:val="none" w:sz="0" w:space="0" w:color="auto"/>
                <w:bottom w:val="none" w:sz="0" w:space="0" w:color="auto"/>
                <w:right w:val="none" w:sz="0" w:space="0" w:color="auto"/>
              </w:divBdr>
              <w:divsChild>
                <w:div w:id="1040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9415">
          <w:marLeft w:val="0"/>
          <w:marRight w:val="0"/>
          <w:marTop w:val="0"/>
          <w:marBottom w:val="0"/>
          <w:divBdr>
            <w:top w:val="none" w:sz="0" w:space="0" w:color="auto"/>
            <w:left w:val="none" w:sz="0" w:space="0" w:color="auto"/>
            <w:bottom w:val="none" w:sz="0" w:space="0" w:color="auto"/>
            <w:right w:val="none" w:sz="0" w:space="0" w:color="auto"/>
          </w:divBdr>
          <w:divsChild>
            <w:div w:id="390735215">
              <w:marLeft w:val="0"/>
              <w:marRight w:val="0"/>
              <w:marTop w:val="0"/>
              <w:marBottom w:val="0"/>
              <w:divBdr>
                <w:top w:val="none" w:sz="0" w:space="0" w:color="auto"/>
                <w:left w:val="none" w:sz="0" w:space="0" w:color="auto"/>
                <w:bottom w:val="none" w:sz="0" w:space="0" w:color="auto"/>
                <w:right w:val="none" w:sz="0" w:space="0" w:color="auto"/>
              </w:divBdr>
              <w:divsChild>
                <w:div w:id="933513245">
                  <w:marLeft w:val="0"/>
                  <w:marRight w:val="0"/>
                  <w:marTop w:val="0"/>
                  <w:marBottom w:val="0"/>
                  <w:divBdr>
                    <w:top w:val="none" w:sz="0" w:space="0" w:color="auto"/>
                    <w:left w:val="none" w:sz="0" w:space="0" w:color="auto"/>
                    <w:bottom w:val="none" w:sz="0" w:space="0" w:color="auto"/>
                    <w:right w:val="none" w:sz="0" w:space="0" w:color="auto"/>
                  </w:divBdr>
                </w:div>
              </w:divsChild>
            </w:div>
            <w:div w:id="71315602">
              <w:marLeft w:val="0"/>
              <w:marRight w:val="0"/>
              <w:marTop w:val="0"/>
              <w:marBottom w:val="0"/>
              <w:divBdr>
                <w:top w:val="none" w:sz="0" w:space="0" w:color="auto"/>
                <w:left w:val="none" w:sz="0" w:space="0" w:color="auto"/>
                <w:bottom w:val="none" w:sz="0" w:space="0" w:color="auto"/>
                <w:right w:val="none" w:sz="0" w:space="0" w:color="auto"/>
              </w:divBdr>
              <w:divsChild>
                <w:div w:id="9263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3468">
          <w:marLeft w:val="0"/>
          <w:marRight w:val="0"/>
          <w:marTop w:val="0"/>
          <w:marBottom w:val="0"/>
          <w:divBdr>
            <w:top w:val="none" w:sz="0" w:space="0" w:color="auto"/>
            <w:left w:val="none" w:sz="0" w:space="0" w:color="auto"/>
            <w:bottom w:val="none" w:sz="0" w:space="0" w:color="auto"/>
            <w:right w:val="none" w:sz="0" w:space="0" w:color="auto"/>
          </w:divBdr>
          <w:divsChild>
            <w:div w:id="1786920630">
              <w:marLeft w:val="0"/>
              <w:marRight w:val="0"/>
              <w:marTop w:val="0"/>
              <w:marBottom w:val="0"/>
              <w:divBdr>
                <w:top w:val="none" w:sz="0" w:space="0" w:color="auto"/>
                <w:left w:val="none" w:sz="0" w:space="0" w:color="auto"/>
                <w:bottom w:val="none" w:sz="0" w:space="0" w:color="auto"/>
                <w:right w:val="none" w:sz="0" w:space="0" w:color="auto"/>
              </w:divBdr>
              <w:divsChild>
                <w:div w:id="1502502825">
                  <w:marLeft w:val="0"/>
                  <w:marRight w:val="0"/>
                  <w:marTop w:val="0"/>
                  <w:marBottom w:val="0"/>
                  <w:divBdr>
                    <w:top w:val="none" w:sz="0" w:space="0" w:color="auto"/>
                    <w:left w:val="none" w:sz="0" w:space="0" w:color="auto"/>
                    <w:bottom w:val="none" w:sz="0" w:space="0" w:color="auto"/>
                    <w:right w:val="none" w:sz="0" w:space="0" w:color="auto"/>
                  </w:divBdr>
                </w:div>
              </w:divsChild>
            </w:div>
            <w:div w:id="516235018">
              <w:marLeft w:val="0"/>
              <w:marRight w:val="0"/>
              <w:marTop w:val="0"/>
              <w:marBottom w:val="0"/>
              <w:divBdr>
                <w:top w:val="none" w:sz="0" w:space="0" w:color="auto"/>
                <w:left w:val="none" w:sz="0" w:space="0" w:color="auto"/>
                <w:bottom w:val="none" w:sz="0" w:space="0" w:color="auto"/>
                <w:right w:val="none" w:sz="0" w:space="0" w:color="auto"/>
              </w:divBdr>
              <w:divsChild>
                <w:div w:id="17317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4744">
          <w:marLeft w:val="0"/>
          <w:marRight w:val="0"/>
          <w:marTop w:val="0"/>
          <w:marBottom w:val="0"/>
          <w:divBdr>
            <w:top w:val="none" w:sz="0" w:space="0" w:color="auto"/>
            <w:left w:val="none" w:sz="0" w:space="0" w:color="auto"/>
            <w:bottom w:val="none" w:sz="0" w:space="0" w:color="auto"/>
            <w:right w:val="none" w:sz="0" w:space="0" w:color="auto"/>
          </w:divBdr>
          <w:divsChild>
            <w:div w:id="2090762150">
              <w:marLeft w:val="0"/>
              <w:marRight w:val="0"/>
              <w:marTop w:val="0"/>
              <w:marBottom w:val="0"/>
              <w:divBdr>
                <w:top w:val="none" w:sz="0" w:space="0" w:color="auto"/>
                <w:left w:val="none" w:sz="0" w:space="0" w:color="auto"/>
                <w:bottom w:val="none" w:sz="0" w:space="0" w:color="auto"/>
                <w:right w:val="none" w:sz="0" w:space="0" w:color="auto"/>
              </w:divBdr>
              <w:divsChild>
                <w:div w:id="474838785">
                  <w:marLeft w:val="0"/>
                  <w:marRight w:val="0"/>
                  <w:marTop w:val="0"/>
                  <w:marBottom w:val="0"/>
                  <w:divBdr>
                    <w:top w:val="none" w:sz="0" w:space="0" w:color="auto"/>
                    <w:left w:val="none" w:sz="0" w:space="0" w:color="auto"/>
                    <w:bottom w:val="none" w:sz="0" w:space="0" w:color="auto"/>
                    <w:right w:val="none" w:sz="0" w:space="0" w:color="auto"/>
                  </w:divBdr>
                </w:div>
              </w:divsChild>
            </w:div>
            <w:div w:id="1510214678">
              <w:marLeft w:val="0"/>
              <w:marRight w:val="0"/>
              <w:marTop w:val="0"/>
              <w:marBottom w:val="0"/>
              <w:divBdr>
                <w:top w:val="none" w:sz="0" w:space="0" w:color="auto"/>
                <w:left w:val="none" w:sz="0" w:space="0" w:color="auto"/>
                <w:bottom w:val="none" w:sz="0" w:space="0" w:color="auto"/>
                <w:right w:val="none" w:sz="0" w:space="0" w:color="auto"/>
              </w:divBdr>
              <w:divsChild>
                <w:div w:id="7781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0591">
          <w:marLeft w:val="0"/>
          <w:marRight w:val="0"/>
          <w:marTop w:val="0"/>
          <w:marBottom w:val="0"/>
          <w:divBdr>
            <w:top w:val="none" w:sz="0" w:space="0" w:color="auto"/>
            <w:left w:val="none" w:sz="0" w:space="0" w:color="auto"/>
            <w:bottom w:val="none" w:sz="0" w:space="0" w:color="auto"/>
            <w:right w:val="none" w:sz="0" w:space="0" w:color="auto"/>
          </w:divBdr>
          <w:divsChild>
            <w:div w:id="650448718">
              <w:marLeft w:val="0"/>
              <w:marRight w:val="0"/>
              <w:marTop w:val="0"/>
              <w:marBottom w:val="0"/>
              <w:divBdr>
                <w:top w:val="none" w:sz="0" w:space="0" w:color="auto"/>
                <w:left w:val="none" w:sz="0" w:space="0" w:color="auto"/>
                <w:bottom w:val="none" w:sz="0" w:space="0" w:color="auto"/>
                <w:right w:val="none" w:sz="0" w:space="0" w:color="auto"/>
              </w:divBdr>
              <w:divsChild>
                <w:div w:id="862013049">
                  <w:marLeft w:val="0"/>
                  <w:marRight w:val="0"/>
                  <w:marTop w:val="0"/>
                  <w:marBottom w:val="0"/>
                  <w:divBdr>
                    <w:top w:val="none" w:sz="0" w:space="0" w:color="auto"/>
                    <w:left w:val="none" w:sz="0" w:space="0" w:color="auto"/>
                    <w:bottom w:val="none" w:sz="0" w:space="0" w:color="auto"/>
                    <w:right w:val="none" w:sz="0" w:space="0" w:color="auto"/>
                  </w:divBdr>
                </w:div>
              </w:divsChild>
            </w:div>
            <w:div w:id="1551577755">
              <w:marLeft w:val="0"/>
              <w:marRight w:val="0"/>
              <w:marTop w:val="0"/>
              <w:marBottom w:val="0"/>
              <w:divBdr>
                <w:top w:val="none" w:sz="0" w:space="0" w:color="auto"/>
                <w:left w:val="none" w:sz="0" w:space="0" w:color="auto"/>
                <w:bottom w:val="none" w:sz="0" w:space="0" w:color="auto"/>
                <w:right w:val="none" w:sz="0" w:space="0" w:color="auto"/>
              </w:divBdr>
              <w:divsChild>
                <w:div w:id="8678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982">
          <w:marLeft w:val="0"/>
          <w:marRight w:val="0"/>
          <w:marTop w:val="0"/>
          <w:marBottom w:val="0"/>
          <w:divBdr>
            <w:top w:val="none" w:sz="0" w:space="0" w:color="auto"/>
            <w:left w:val="none" w:sz="0" w:space="0" w:color="auto"/>
            <w:bottom w:val="none" w:sz="0" w:space="0" w:color="auto"/>
            <w:right w:val="none" w:sz="0" w:space="0" w:color="auto"/>
          </w:divBdr>
          <w:divsChild>
            <w:div w:id="23334965">
              <w:marLeft w:val="0"/>
              <w:marRight w:val="0"/>
              <w:marTop w:val="0"/>
              <w:marBottom w:val="0"/>
              <w:divBdr>
                <w:top w:val="none" w:sz="0" w:space="0" w:color="auto"/>
                <w:left w:val="none" w:sz="0" w:space="0" w:color="auto"/>
                <w:bottom w:val="none" w:sz="0" w:space="0" w:color="auto"/>
                <w:right w:val="none" w:sz="0" w:space="0" w:color="auto"/>
              </w:divBdr>
              <w:divsChild>
                <w:div w:id="1247033631">
                  <w:marLeft w:val="0"/>
                  <w:marRight w:val="0"/>
                  <w:marTop w:val="0"/>
                  <w:marBottom w:val="0"/>
                  <w:divBdr>
                    <w:top w:val="none" w:sz="0" w:space="0" w:color="auto"/>
                    <w:left w:val="none" w:sz="0" w:space="0" w:color="auto"/>
                    <w:bottom w:val="none" w:sz="0" w:space="0" w:color="auto"/>
                    <w:right w:val="none" w:sz="0" w:space="0" w:color="auto"/>
                  </w:divBdr>
                </w:div>
              </w:divsChild>
            </w:div>
            <w:div w:id="1697121786">
              <w:marLeft w:val="0"/>
              <w:marRight w:val="0"/>
              <w:marTop w:val="0"/>
              <w:marBottom w:val="0"/>
              <w:divBdr>
                <w:top w:val="none" w:sz="0" w:space="0" w:color="auto"/>
                <w:left w:val="none" w:sz="0" w:space="0" w:color="auto"/>
                <w:bottom w:val="none" w:sz="0" w:space="0" w:color="auto"/>
                <w:right w:val="none" w:sz="0" w:space="0" w:color="auto"/>
              </w:divBdr>
              <w:divsChild>
                <w:div w:id="1602184115">
                  <w:marLeft w:val="0"/>
                  <w:marRight w:val="0"/>
                  <w:marTop w:val="0"/>
                  <w:marBottom w:val="0"/>
                  <w:divBdr>
                    <w:top w:val="none" w:sz="0" w:space="0" w:color="auto"/>
                    <w:left w:val="none" w:sz="0" w:space="0" w:color="auto"/>
                    <w:bottom w:val="none" w:sz="0" w:space="0" w:color="auto"/>
                    <w:right w:val="none" w:sz="0" w:space="0" w:color="auto"/>
                  </w:divBdr>
                </w:div>
              </w:divsChild>
            </w:div>
            <w:div w:id="1376464921">
              <w:marLeft w:val="0"/>
              <w:marRight w:val="0"/>
              <w:marTop w:val="0"/>
              <w:marBottom w:val="0"/>
              <w:divBdr>
                <w:top w:val="none" w:sz="0" w:space="0" w:color="auto"/>
                <w:left w:val="none" w:sz="0" w:space="0" w:color="auto"/>
                <w:bottom w:val="none" w:sz="0" w:space="0" w:color="auto"/>
                <w:right w:val="none" w:sz="0" w:space="0" w:color="auto"/>
              </w:divBdr>
              <w:divsChild>
                <w:div w:id="16881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684">
          <w:marLeft w:val="0"/>
          <w:marRight w:val="0"/>
          <w:marTop w:val="0"/>
          <w:marBottom w:val="0"/>
          <w:divBdr>
            <w:top w:val="none" w:sz="0" w:space="0" w:color="auto"/>
            <w:left w:val="none" w:sz="0" w:space="0" w:color="auto"/>
            <w:bottom w:val="none" w:sz="0" w:space="0" w:color="auto"/>
            <w:right w:val="none" w:sz="0" w:space="0" w:color="auto"/>
          </w:divBdr>
          <w:divsChild>
            <w:div w:id="1022976725">
              <w:marLeft w:val="0"/>
              <w:marRight w:val="0"/>
              <w:marTop w:val="0"/>
              <w:marBottom w:val="0"/>
              <w:divBdr>
                <w:top w:val="none" w:sz="0" w:space="0" w:color="auto"/>
                <w:left w:val="none" w:sz="0" w:space="0" w:color="auto"/>
                <w:bottom w:val="none" w:sz="0" w:space="0" w:color="auto"/>
                <w:right w:val="none" w:sz="0" w:space="0" w:color="auto"/>
              </w:divBdr>
              <w:divsChild>
                <w:div w:id="1735275762">
                  <w:marLeft w:val="0"/>
                  <w:marRight w:val="0"/>
                  <w:marTop w:val="0"/>
                  <w:marBottom w:val="0"/>
                  <w:divBdr>
                    <w:top w:val="none" w:sz="0" w:space="0" w:color="auto"/>
                    <w:left w:val="none" w:sz="0" w:space="0" w:color="auto"/>
                    <w:bottom w:val="none" w:sz="0" w:space="0" w:color="auto"/>
                    <w:right w:val="none" w:sz="0" w:space="0" w:color="auto"/>
                  </w:divBdr>
                </w:div>
              </w:divsChild>
            </w:div>
            <w:div w:id="890044502">
              <w:marLeft w:val="0"/>
              <w:marRight w:val="0"/>
              <w:marTop w:val="0"/>
              <w:marBottom w:val="0"/>
              <w:divBdr>
                <w:top w:val="none" w:sz="0" w:space="0" w:color="auto"/>
                <w:left w:val="none" w:sz="0" w:space="0" w:color="auto"/>
                <w:bottom w:val="none" w:sz="0" w:space="0" w:color="auto"/>
                <w:right w:val="none" w:sz="0" w:space="0" w:color="auto"/>
              </w:divBdr>
              <w:divsChild>
                <w:div w:id="843593553">
                  <w:marLeft w:val="0"/>
                  <w:marRight w:val="0"/>
                  <w:marTop w:val="0"/>
                  <w:marBottom w:val="0"/>
                  <w:divBdr>
                    <w:top w:val="none" w:sz="0" w:space="0" w:color="auto"/>
                    <w:left w:val="none" w:sz="0" w:space="0" w:color="auto"/>
                    <w:bottom w:val="none" w:sz="0" w:space="0" w:color="auto"/>
                    <w:right w:val="none" w:sz="0" w:space="0" w:color="auto"/>
                  </w:divBdr>
                </w:div>
              </w:divsChild>
            </w:div>
            <w:div w:id="867449925">
              <w:marLeft w:val="0"/>
              <w:marRight w:val="0"/>
              <w:marTop w:val="0"/>
              <w:marBottom w:val="0"/>
              <w:divBdr>
                <w:top w:val="none" w:sz="0" w:space="0" w:color="auto"/>
                <w:left w:val="none" w:sz="0" w:space="0" w:color="auto"/>
                <w:bottom w:val="none" w:sz="0" w:space="0" w:color="auto"/>
                <w:right w:val="none" w:sz="0" w:space="0" w:color="auto"/>
              </w:divBdr>
              <w:divsChild>
                <w:div w:id="18360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5246">
          <w:marLeft w:val="0"/>
          <w:marRight w:val="0"/>
          <w:marTop w:val="0"/>
          <w:marBottom w:val="0"/>
          <w:divBdr>
            <w:top w:val="none" w:sz="0" w:space="0" w:color="auto"/>
            <w:left w:val="none" w:sz="0" w:space="0" w:color="auto"/>
            <w:bottom w:val="none" w:sz="0" w:space="0" w:color="auto"/>
            <w:right w:val="none" w:sz="0" w:space="0" w:color="auto"/>
          </w:divBdr>
          <w:divsChild>
            <w:div w:id="1919974594">
              <w:marLeft w:val="0"/>
              <w:marRight w:val="0"/>
              <w:marTop w:val="0"/>
              <w:marBottom w:val="0"/>
              <w:divBdr>
                <w:top w:val="none" w:sz="0" w:space="0" w:color="auto"/>
                <w:left w:val="none" w:sz="0" w:space="0" w:color="auto"/>
                <w:bottom w:val="none" w:sz="0" w:space="0" w:color="auto"/>
                <w:right w:val="none" w:sz="0" w:space="0" w:color="auto"/>
              </w:divBdr>
              <w:divsChild>
                <w:div w:id="2097097030">
                  <w:marLeft w:val="0"/>
                  <w:marRight w:val="0"/>
                  <w:marTop w:val="0"/>
                  <w:marBottom w:val="0"/>
                  <w:divBdr>
                    <w:top w:val="none" w:sz="0" w:space="0" w:color="auto"/>
                    <w:left w:val="none" w:sz="0" w:space="0" w:color="auto"/>
                    <w:bottom w:val="none" w:sz="0" w:space="0" w:color="auto"/>
                    <w:right w:val="none" w:sz="0" w:space="0" w:color="auto"/>
                  </w:divBdr>
                </w:div>
              </w:divsChild>
            </w:div>
            <w:div w:id="1920097225">
              <w:marLeft w:val="0"/>
              <w:marRight w:val="0"/>
              <w:marTop w:val="0"/>
              <w:marBottom w:val="0"/>
              <w:divBdr>
                <w:top w:val="none" w:sz="0" w:space="0" w:color="auto"/>
                <w:left w:val="none" w:sz="0" w:space="0" w:color="auto"/>
                <w:bottom w:val="none" w:sz="0" w:space="0" w:color="auto"/>
                <w:right w:val="none" w:sz="0" w:space="0" w:color="auto"/>
              </w:divBdr>
              <w:divsChild>
                <w:div w:id="1535382699">
                  <w:marLeft w:val="0"/>
                  <w:marRight w:val="0"/>
                  <w:marTop w:val="0"/>
                  <w:marBottom w:val="0"/>
                  <w:divBdr>
                    <w:top w:val="none" w:sz="0" w:space="0" w:color="auto"/>
                    <w:left w:val="none" w:sz="0" w:space="0" w:color="auto"/>
                    <w:bottom w:val="none" w:sz="0" w:space="0" w:color="auto"/>
                    <w:right w:val="none" w:sz="0" w:space="0" w:color="auto"/>
                  </w:divBdr>
                </w:div>
              </w:divsChild>
            </w:div>
            <w:div w:id="1286543799">
              <w:marLeft w:val="0"/>
              <w:marRight w:val="0"/>
              <w:marTop w:val="0"/>
              <w:marBottom w:val="0"/>
              <w:divBdr>
                <w:top w:val="none" w:sz="0" w:space="0" w:color="auto"/>
                <w:left w:val="none" w:sz="0" w:space="0" w:color="auto"/>
                <w:bottom w:val="none" w:sz="0" w:space="0" w:color="auto"/>
                <w:right w:val="none" w:sz="0" w:space="0" w:color="auto"/>
              </w:divBdr>
              <w:divsChild>
                <w:div w:id="16066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7695">
          <w:marLeft w:val="0"/>
          <w:marRight w:val="0"/>
          <w:marTop w:val="0"/>
          <w:marBottom w:val="0"/>
          <w:divBdr>
            <w:top w:val="none" w:sz="0" w:space="0" w:color="auto"/>
            <w:left w:val="none" w:sz="0" w:space="0" w:color="auto"/>
            <w:bottom w:val="none" w:sz="0" w:space="0" w:color="auto"/>
            <w:right w:val="none" w:sz="0" w:space="0" w:color="auto"/>
          </w:divBdr>
          <w:divsChild>
            <w:div w:id="709649111">
              <w:marLeft w:val="0"/>
              <w:marRight w:val="0"/>
              <w:marTop w:val="0"/>
              <w:marBottom w:val="0"/>
              <w:divBdr>
                <w:top w:val="none" w:sz="0" w:space="0" w:color="auto"/>
                <w:left w:val="none" w:sz="0" w:space="0" w:color="auto"/>
                <w:bottom w:val="none" w:sz="0" w:space="0" w:color="auto"/>
                <w:right w:val="none" w:sz="0" w:space="0" w:color="auto"/>
              </w:divBdr>
              <w:divsChild>
                <w:div w:id="1071541497">
                  <w:marLeft w:val="0"/>
                  <w:marRight w:val="0"/>
                  <w:marTop w:val="0"/>
                  <w:marBottom w:val="0"/>
                  <w:divBdr>
                    <w:top w:val="none" w:sz="0" w:space="0" w:color="auto"/>
                    <w:left w:val="none" w:sz="0" w:space="0" w:color="auto"/>
                    <w:bottom w:val="none" w:sz="0" w:space="0" w:color="auto"/>
                    <w:right w:val="none" w:sz="0" w:space="0" w:color="auto"/>
                  </w:divBdr>
                </w:div>
              </w:divsChild>
            </w:div>
            <w:div w:id="550072733">
              <w:marLeft w:val="0"/>
              <w:marRight w:val="0"/>
              <w:marTop w:val="0"/>
              <w:marBottom w:val="0"/>
              <w:divBdr>
                <w:top w:val="none" w:sz="0" w:space="0" w:color="auto"/>
                <w:left w:val="none" w:sz="0" w:space="0" w:color="auto"/>
                <w:bottom w:val="none" w:sz="0" w:space="0" w:color="auto"/>
                <w:right w:val="none" w:sz="0" w:space="0" w:color="auto"/>
              </w:divBdr>
              <w:divsChild>
                <w:div w:id="18086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322">
          <w:marLeft w:val="0"/>
          <w:marRight w:val="0"/>
          <w:marTop w:val="0"/>
          <w:marBottom w:val="0"/>
          <w:divBdr>
            <w:top w:val="none" w:sz="0" w:space="0" w:color="auto"/>
            <w:left w:val="none" w:sz="0" w:space="0" w:color="auto"/>
            <w:bottom w:val="none" w:sz="0" w:space="0" w:color="auto"/>
            <w:right w:val="none" w:sz="0" w:space="0" w:color="auto"/>
          </w:divBdr>
          <w:divsChild>
            <w:div w:id="1242763135">
              <w:marLeft w:val="0"/>
              <w:marRight w:val="0"/>
              <w:marTop w:val="0"/>
              <w:marBottom w:val="0"/>
              <w:divBdr>
                <w:top w:val="none" w:sz="0" w:space="0" w:color="auto"/>
                <w:left w:val="none" w:sz="0" w:space="0" w:color="auto"/>
                <w:bottom w:val="none" w:sz="0" w:space="0" w:color="auto"/>
                <w:right w:val="none" w:sz="0" w:space="0" w:color="auto"/>
              </w:divBdr>
              <w:divsChild>
                <w:div w:id="914045177">
                  <w:marLeft w:val="0"/>
                  <w:marRight w:val="0"/>
                  <w:marTop w:val="0"/>
                  <w:marBottom w:val="0"/>
                  <w:divBdr>
                    <w:top w:val="none" w:sz="0" w:space="0" w:color="auto"/>
                    <w:left w:val="none" w:sz="0" w:space="0" w:color="auto"/>
                    <w:bottom w:val="none" w:sz="0" w:space="0" w:color="auto"/>
                    <w:right w:val="none" w:sz="0" w:space="0" w:color="auto"/>
                  </w:divBdr>
                </w:div>
              </w:divsChild>
            </w:div>
            <w:div w:id="1472988604">
              <w:marLeft w:val="0"/>
              <w:marRight w:val="0"/>
              <w:marTop w:val="0"/>
              <w:marBottom w:val="0"/>
              <w:divBdr>
                <w:top w:val="none" w:sz="0" w:space="0" w:color="auto"/>
                <w:left w:val="none" w:sz="0" w:space="0" w:color="auto"/>
                <w:bottom w:val="none" w:sz="0" w:space="0" w:color="auto"/>
                <w:right w:val="none" w:sz="0" w:space="0" w:color="auto"/>
              </w:divBdr>
              <w:divsChild>
                <w:div w:id="20376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7049">
          <w:marLeft w:val="0"/>
          <w:marRight w:val="0"/>
          <w:marTop w:val="0"/>
          <w:marBottom w:val="0"/>
          <w:divBdr>
            <w:top w:val="none" w:sz="0" w:space="0" w:color="auto"/>
            <w:left w:val="none" w:sz="0" w:space="0" w:color="auto"/>
            <w:bottom w:val="none" w:sz="0" w:space="0" w:color="auto"/>
            <w:right w:val="none" w:sz="0" w:space="0" w:color="auto"/>
          </w:divBdr>
          <w:divsChild>
            <w:div w:id="1476949297">
              <w:marLeft w:val="0"/>
              <w:marRight w:val="0"/>
              <w:marTop w:val="0"/>
              <w:marBottom w:val="0"/>
              <w:divBdr>
                <w:top w:val="none" w:sz="0" w:space="0" w:color="auto"/>
                <w:left w:val="none" w:sz="0" w:space="0" w:color="auto"/>
                <w:bottom w:val="none" w:sz="0" w:space="0" w:color="auto"/>
                <w:right w:val="none" w:sz="0" w:space="0" w:color="auto"/>
              </w:divBdr>
              <w:divsChild>
                <w:div w:id="1886064897">
                  <w:marLeft w:val="0"/>
                  <w:marRight w:val="0"/>
                  <w:marTop w:val="0"/>
                  <w:marBottom w:val="0"/>
                  <w:divBdr>
                    <w:top w:val="none" w:sz="0" w:space="0" w:color="auto"/>
                    <w:left w:val="none" w:sz="0" w:space="0" w:color="auto"/>
                    <w:bottom w:val="none" w:sz="0" w:space="0" w:color="auto"/>
                    <w:right w:val="none" w:sz="0" w:space="0" w:color="auto"/>
                  </w:divBdr>
                </w:div>
              </w:divsChild>
            </w:div>
            <w:div w:id="17976664">
              <w:marLeft w:val="0"/>
              <w:marRight w:val="0"/>
              <w:marTop w:val="0"/>
              <w:marBottom w:val="0"/>
              <w:divBdr>
                <w:top w:val="none" w:sz="0" w:space="0" w:color="auto"/>
                <w:left w:val="none" w:sz="0" w:space="0" w:color="auto"/>
                <w:bottom w:val="none" w:sz="0" w:space="0" w:color="auto"/>
                <w:right w:val="none" w:sz="0" w:space="0" w:color="auto"/>
              </w:divBdr>
              <w:divsChild>
                <w:div w:id="19056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6444">
          <w:marLeft w:val="0"/>
          <w:marRight w:val="0"/>
          <w:marTop w:val="0"/>
          <w:marBottom w:val="0"/>
          <w:divBdr>
            <w:top w:val="none" w:sz="0" w:space="0" w:color="auto"/>
            <w:left w:val="none" w:sz="0" w:space="0" w:color="auto"/>
            <w:bottom w:val="none" w:sz="0" w:space="0" w:color="auto"/>
            <w:right w:val="none" w:sz="0" w:space="0" w:color="auto"/>
          </w:divBdr>
          <w:divsChild>
            <w:div w:id="1872104656">
              <w:marLeft w:val="0"/>
              <w:marRight w:val="0"/>
              <w:marTop w:val="0"/>
              <w:marBottom w:val="0"/>
              <w:divBdr>
                <w:top w:val="none" w:sz="0" w:space="0" w:color="auto"/>
                <w:left w:val="none" w:sz="0" w:space="0" w:color="auto"/>
                <w:bottom w:val="none" w:sz="0" w:space="0" w:color="auto"/>
                <w:right w:val="none" w:sz="0" w:space="0" w:color="auto"/>
              </w:divBdr>
              <w:divsChild>
                <w:div w:id="1708291683">
                  <w:marLeft w:val="0"/>
                  <w:marRight w:val="0"/>
                  <w:marTop w:val="0"/>
                  <w:marBottom w:val="0"/>
                  <w:divBdr>
                    <w:top w:val="none" w:sz="0" w:space="0" w:color="auto"/>
                    <w:left w:val="none" w:sz="0" w:space="0" w:color="auto"/>
                    <w:bottom w:val="none" w:sz="0" w:space="0" w:color="auto"/>
                    <w:right w:val="none" w:sz="0" w:space="0" w:color="auto"/>
                  </w:divBdr>
                </w:div>
              </w:divsChild>
            </w:div>
            <w:div w:id="934019312">
              <w:marLeft w:val="0"/>
              <w:marRight w:val="0"/>
              <w:marTop w:val="0"/>
              <w:marBottom w:val="0"/>
              <w:divBdr>
                <w:top w:val="none" w:sz="0" w:space="0" w:color="auto"/>
                <w:left w:val="none" w:sz="0" w:space="0" w:color="auto"/>
                <w:bottom w:val="none" w:sz="0" w:space="0" w:color="auto"/>
                <w:right w:val="none" w:sz="0" w:space="0" w:color="auto"/>
              </w:divBdr>
              <w:divsChild>
                <w:div w:id="2635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2077">
          <w:marLeft w:val="0"/>
          <w:marRight w:val="0"/>
          <w:marTop w:val="0"/>
          <w:marBottom w:val="0"/>
          <w:divBdr>
            <w:top w:val="none" w:sz="0" w:space="0" w:color="auto"/>
            <w:left w:val="none" w:sz="0" w:space="0" w:color="auto"/>
            <w:bottom w:val="none" w:sz="0" w:space="0" w:color="auto"/>
            <w:right w:val="none" w:sz="0" w:space="0" w:color="auto"/>
          </w:divBdr>
          <w:divsChild>
            <w:div w:id="99765868">
              <w:marLeft w:val="0"/>
              <w:marRight w:val="0"/>
              <w:marTop w:val="0"/>
              <w:marBottom w:val="0"/>
              <w:divBdr>
                <w:top w:val="none" w:sz="0" w:space="0" w:color="auto"/>
                <w:left w:val="none" w:sz="0" w:space="0" w:color="auto"/>
                <w:bottom w:val="none" w:sz="0" w:space="0" w:color="auto"/>
                <w:right w:val="none" w:sz="0" w:space="0" w:color="auto"/>
              </w:divBdr>
              <w:divsChild>
                <w:div w:id="506672415">
                  <w:marLeft w:val="0"/>
                  <w:marRight w:val="0"/>
                  <w:marTop w:val="0"/>
                  <w:marBottom w:val="0"/>
                  <w:divBdr>
                    <w:top w:val="none" w:sz="0" w:space="0" w:color="auto"/>
                    <w:left w:val="none" w:sz="0" w:space="0" w:color="auto"/>
                    <w:bottom w:val="none" w:sz="0" w:space="0" w:color="auto"/>
                    <w:right w:val="none" w:sz="0" w:space="0" w:color="auto"/>
                  </w:divBdr>
                </w:div>
              </w:divsChild>
            </w:div>
            <w:div w:id="757212949">
              <w:marLeft w:val="0"/>
              <w:marRight w:val="0"/>
              <w:marTop w:val="0"/>
              <w:marBottom w:val="0"/>
              <w:divBdr>
                <w:top w:val="none" w:sz="0" w:space="0" w:color="auto"/>
                <w:left w:val="none" w:sz="0" w:space="0" w:color="auto"/>
                <w:bottom w:val="none" w:sz="0" w:space="0" w:color="auto"/>
                <w:right w:val="none" w:sz="0" w:space="0" w:color="auto"/>
              </w:divBdr>
              <w:divsChild>
                <w:div w:id="8390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454">
          <w:marLeft w:val="0"/>
          <w:marRight w:val="0"/>
          <w:marTop w:val="0"/>
          <w:marBottom w:val="0"/>
          <w:divBdr>
            <w:top w:val="none" w:sz="0" w:space="0" w:color="auto"/>
            <w:left w:val="none" w:sz="0" w:space="0" w:color="auto"/>
            <w:bottom w:val="none" w:sz="0" w:space="0" w:color="auto"/>
            <w:right w:val="none" w:sz="0" w:space="0" w:color="auto"/>
          </w:divBdr>
          <w:divsChild>
            <w:div w:id="315111642">
              <w:marLeft w:val="0"/>
              <w:marRight w:val="0"/>
              <w:marTop w:val="0"/>
              <w:marBottom w:val="0"/>
              <w:divBdr>
                <w:top w:val="none" w:sz="0" w:space="0" w:color="auto"/>
                <w:left w:val="none" w:sz="0" w:space="0" w:color="auto"/>
                <w:bottom w:val="none" w:sz="0" w:space="0" w:color="auto"/>
                <w:right w:val="none" w:sz="0" w:space="0" w:color="auto"/>
              </w:divBdr>
              <w:divsChild>
                <w:div w:id="579220914">
                  <w:marLeft w:val="0"/>
                  <w:marRight w:val="0"/>
                  <w:marTop w:val="0"/>
                  <w:marBottom w:val="0"/>
                  <w:divBdr>
                    <w:top w:val="none" w:sz="0" w:space="0" w:color="auto"/>
                    <w:left w:val="none" w:sz="0" w:space="0" w:color="auto"/>
                    <w:bottom w:val="none" w:sz="0" w:space="0" w:color="auto"/>
                    <w:right w:val="none" w:sz="0" w:space="0" w:color="auto"/>
                  </w:divBdr>
                </w:div>
              </w:divsChild>
            </w:div>
            <w:div w:id="1287128603">
              <w:marLeft w:val="0"/>
              <w:marRight w:val="0"/>
              <w:marTop w:val="0"/>
              <w:marBottom w:val="0"/>
              <w:divBdr>
                <w:top w:val="none" w:sz="0" w:space="0" w:color="auto"/>
                <w:left w:val="none" w:sz="0" w:space="0" w:color="auto"/>
                <w:bottom w:val="none" w:sz="0" w:space="0" w:color="auto"/>
                <w:right w:val="none" w:sz="0" w:space="0" w:color="auto"/>
              </w:divBdr>
              <w:divsChild>
                <w:div w:id="6694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528486">
      <w:bodyDiv w:val="1"/>
      <w:marLeft w:val="0"/>
      <w:marRight w:val="0"/>
      <w:marTop w:val="0"/>
      <w:marBottom w:val="0"/>
      <w:divBdr>
        <w:top w:val="none" w:sz="0" w:space="0" w:color="auto"/>
        <w:left w:val="none" w:sz="0" w:space="0" w:color="auto"/>
        <w:bottom w:val="none" w:sz="0" w:space="0" w:color="auto"/>
        <w:right w:val="none" w:sz="0" w:space="0" w:color="auto"/>
      </w:divBdr>
      <w:divsChild>
        <w:div w:id="2128431285">
          <w:marLeft w:val="0"/>
          <w:marRight w:val="0"/>
          <w:marTop w:val="0"/>
          <w:marBottom w:val="0"/>
          <w:divBdr>
            <w:top w:val="none" w:sz="0" w:space="0" w:color="auto"/>
            <w:left w:val="none" w:sz="0" w:space="0" w:color="auto"/>
            <w:bottom w:val="none" w:sz="0" w:space="0" w:color="auto"/>
            <w:right w:val="none" w:sz="0" w:space="0" w:color="auto"/>
          </w:divBdr>
        </w:div>
      </w:divsChild>
    </w:div>
    <w:div w:id="1623851798">
      <w:bodyDiv w:val="1"/>
      <w:marLeft w:val="0"/>
      <w:marRight w:val="0"/>
      <w:marTop w:val="0"/>
      <w:marBottom w:val="0"/>
      <w:divBdr>
        <w:top w:val="none" w:sz="0" w:space="0" w:color="auto"/>
        <w:left w:val="none" w:sz="0" w:space="0" w:color="auto"/>
        <w:bottom w:val="none" w:sz="0" w:space="0" w:color="auto"/>
        <w:right w:val="none" w:sz="0" w:space="0" w:color="auto"/>
      </w:divBdr>
      <w:divsChild>
        <w:div w:id="20865877">
          <w:marLeft w:val="0"/>
          <w:marRight w:val="0"/>
          <w:marTop w:val="0"/>
          <w:marBottom w:val="0"/>
          <w:divBdr>
            <w:top w:val="none" w:sz="0" w:space="0" w:color="auto"/>
            <w:left w:val="none" w:sz="0" w:space="0" w:color="auto"/>
            <w:bottom w:val="none" w:sz="0" w:space="0" w:color="auto"/>
            <w:right w:val="none" w:sz="0" w:space="0" w:color="auto"/>
          </w:divBdr>
          <w:divsChild>
            <w:div w:id="1910579699">
              <w:marLeft w:val="0"/>
              <w:marRight w:val="0"/>
              <w:marTop w:val="0"/>
              <w:marBottom w:val="0"/>
              <w:divBdr>
                <w:top w:val="none" w:sz="0" w:space="0" w:color="auto"/>
                <w:left w:val="none" w:sz="0" w:space="0" w:color="auto"/>
                <w:bottom w:val="none" w:sz="0" w:space="0" w:color="auto"/>
                <w:right w:val="none" w:sz="0" w:space="0" w:color="auto"/>
              </w:divBdr>
              <w:divsChild>
                <w:div w:id="1418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36490">
      <w:bodyDiv w:val="1"/>
      <w:marLeft w:val="0"/>
      <w:marRight w:val="0"/>
      <w:marTop w:val="0"/>
      <w:marBottom w:val="0"/>
      <w:divBdr>
        <w:top w:val="none" w:sz="0" w:space="0" w:color="auto"/>
        <w:left w:val="none" w:sz="0" w:space="0" w:color="auto"/>
        <w:bottom w:val="none" w:sz="0" w:space="0" w:color="auto"/>
        <w:right w:val="none" w:sz="0" w:space="0" w:color="auto"/>
      </w:divBdr>
      <w:divsChild>
        <w:div w:id="16274007">
          <w:marLeft w:val="0"/>
          <w:marRight w:val="0"/>
          <w:marTop w:val="0"/>
          <w:marBottom w:val="0"/>
          <w:divBdr>
            <w:top w:val="none" w:sz="0" w:space="0" w:color="auto"/>
            <w:left w:val="none" w:sz="0" w:space="0" w:color="auto"/>
            <w:bottom w:val="none" w:sz="0" w:space="0" w:color="auto"/>
            <w:right w:val="none" w:sz="0" w:space="0" w:color="auto"/>
          </w:divBdr>
          <w:divsChild>
            <w:div w:id="1466241442">
              <w:marLeft w:val="0"/>
              <w:marRight w:val="0"/>
              <w:marTop w:val="0"/>
              <w:marBottom w:val="0"/>
              <w:divBdr>
                <w:top w:val="none" w:sz="0" w:space="0" w:color="auto"/>
                <w:left w:val="none" w:sz="0" w:space="0" w:color="auto"/>
                <w:bottom w:val="none" w:sz="0" w:space="0" w:color="auto"/>
                <w:right w:val="none" w:sz="0" w:space="0" w:color="auto"/>
              </w:divBdr>
              <w:divsChild>
                <w:div w:id="5286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1632">
      <w:bodyDiv w:val="1"/>
      <w:marLeft w:val="0"/>
      <w:marRight w:val="0"/>
      <w:marTop w:val="0"/>
      <w:marBottom w:val="0"/>
      <w:divBdr>
        <w:top w:val="none" w:sz="0" w:space="0" w:color="auto"/>
        <w:left w:val="none" w:sz="0" w:space="0" w:color="auto"/>
        <w:bottom w:val="none" w:sz="0" w:space="0" w:color="auto"/>
        <w:right w:val="none" w:sz="0" w:space="0" w:color="auto"/>
      </w:divBdr>
      <w:divsChild>
        <w:div w:id="1633247619">
          <w:marLeft w:val="0"/>
          <w:marRight w:val="0"/>
          <w:marTop w:val="0"/>
          <w:marBottom w:val="0"/>
          <w:divBdr>
            <w:top w:val="none" w:sz="0" w:space="0" w:color="auto"/>
            <w:left w:val="none" w:sz="0" w:space="0" w:color="auto"/>
            <w:bottom w:val="none" w:sz="0" w:space="0" w:color="auto"/>
            <w:right w:val="none" w:sz="0" w:space="0" w:color="auto"/>
          </w:divBdr>
          <w:divsChild>
            <w:div w:id="833381309">
              <w:marLeft w:val="0"/>
              <w:marRight w:val="0"/>
              <w:marTop w:val="0"/>
              <w:marBottom w:val="0"/>
              <w:divBdr>
                <w:top w:val="none" w:sz="0" w:space="0" w:color="auto"/>
                <w:left w:val="none" w:sz="0" w:space="0" w:color="auto"/>
                <w:bottom w:val="none" w:sz="0" w:space="0" w:color="auto"/>
                <w:right w:val="none" w:sz="0" w:space="0" w:color="auto"/>
              </w:divBdr>
              <w:divsChild>
                <w:div w:id="7303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3644</Words>
  <Characters>20776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Flater, Jared S [ABE]</dc:creator>
  <cp:keywords/>
  <dc:description/>
  <cp:lastModifiedBy>Howe, Adina [ABE]</cp:lastModifiedBy>
  <cp:revision>36</cp:revision>
  <dcterms:created xsi:type="dcterms:W3CDTF">2019-03-12T17:09:00Z</dcterms:created>
  <dcterms:modified xsi:type="dcterms:W3CDTF">2019-04-02T18:17:00Z</dcterms:modified>
</cp:coreProperties>
</file>